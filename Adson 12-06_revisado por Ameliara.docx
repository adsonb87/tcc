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6AE8AEB7"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5D2DB4">
        <w:rPr>
          <w:rFonts w:ascii="Arial" w:eastAsia="Times New Roman" w:hAnsi="Arial" w:cs="Arial"/>
          <w:sz w:val="24"/>
          <w:szCs w:val="24"/>
        </w:rPr>
        <w:t>desvantagens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Ameliara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5A2A8B7C"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1 INTRODUÇÃO........................................................................................................4</w:t>
      </w:r>
    </w:p>
    <w:p w14:paraId="2D35FF1F"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1.1 OBJETIVOS.........................................................................................................5</w:t>
      </w:r>
    </w:p>
    <w:p w14:paraId="0B891165" w14:textId="77777777" w:rsidR="00901DBB" w:rsidRPr="007F4526" w:rsidRDefault="00901DBB" w:rsidP="00901DBB">
      <w:pPr>
        <w:spacing w:line="360" w:lineRule="auto"/>
        <w:jc w:val="both"/>
        <w:rPr>
          <w:rFonts w:ascii="Arial" w:eastAsia="Arial" w:hAnsi="Arial" w:cs="Arial"/>
          <w:sz w:val="24"/>
          <w:szCs w:val="24"/>
        </w:rPr>
      </w:pPr>
      <w:bookmarkStart w:id="0" w:name="_Hlk137475169"/>
      <w:r w:rsidRPr="007F4526">
        <w:rPr>
          <w:rFonts w:ascii="Arial" w:eastAsia="Arial" w:hAnsi="Arial" w:cs="Arial"/>
          <w:sz w:val="24"/>
          <w:szCs w:val="24"/>
        </w:rPr>
        <w:t>1.1.1 O</w:t>
      </w:r>
      <w:r>
        <w:rPr>
          <w:rFonts w:ascii="Arial" w:eastAsia="Arial" w:hAnsi="Arial" w:cs="Arial"/>
          <w:sz w:val="24"/>
          <w:szCs w:val="24"/>
        </w:rPr>
        <w:t>BJETIVO</w:t>
      </w:r>
      <w:r w:rsidRPr="007F4526">
        <w:rPr>
          <w:rFonts w:ascii="Arial" w:eastAsia="Arial" w:hAnsi="Arial" w:cs="Arial"/>
          <w:sz w:val="24"/>
          <w:szCs w:val="24"/>
        </w:rPr>
        <w:t xml:space="preserve"> G</w:t>
      </w:r>
      <w:r>
        <w:rPr>
          <w:rFonts w:ascii="Arial" w:eastAsia="Arial" w:hAnsi="Arial" w:cs="Arial"/>
          <w:sz w:val="24"/>
          <w:szCs w:val="24"/>
        </w:rPr>
        <w:t>ERAL</w:t>
      </w:r>
      <w:r w:rsidRPr="007F4526">
        <w:rPr>
          <w:rFonts w:ascii="Arial" w:eastAsia="Arial" w:hAnsi="Arial" w:cs="Arial"/>
          <w:sz w:val="24"/>
          <w:szCs w:val="24"/>
        </w:rPr>
        <w:t>...........................................................................................5</w:t>
      </w:r>
    </w:p>
    <w:p w14:paraId="246D0DF5"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 xml:space="preserve">1.1.2 </w:t>
      </w:r>
      <w:r>
        <w:rPr>
          <w:rFonts w:ascii="Arial" w:eastAsia="Arial" w:hAnsi="Arial" w:cs="Arial"/>
          <w:sz w:val="24"/>
          <w:szCs w:val="24"/>
        </w:rPr>
        <w:t>OBJETIVOS ESPECÍFICOS....</w:t>
      </w:r>
      <w:r w:rsidRPr="007F4526">
        <w:rPr>
          <w:rFonts w:ascii="Arial" w:eastAsia="Arial" w:hAnsi="Arial" w:cs="Arial"/>
          <w:sz w:val="24"/>
          <w:szCs w:val="24"/>
        </w:rPr>
        <w:t>.........................................................................5</w:t>
      </w:r>
    </w:p>
    <w:bookmarkEnd w:id="0"/>
    <w:p w14:paraId="06BD47AD"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1.2 PROBLEMA.........................................................................................................5</w:t>
      </w:r>
    </w:p>
    <w:p w14:paraId="267358E5"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1.3 METODOLOGIA..................................................................................................6</w:t>
      </w:r>
    </w:p>
    <w:p w14:paraId="322600A4"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 FUNDAMENTAÇÃO TEÓRICA..............................................................................6</w:t>
      </w:r>
    </w:p>
    <w:p w14:paraId="76F356F0"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2.1 BIG DATA............................................................................................................6</w:t>
      </w:r>
    </w:p>
    <w:p w14:paraId="705B1A57" w14:textId="77777777" w:rsidR="00901DBB" w:rsidRPr="007F4526" w:rsidRDefault="00901DBB" w:rsidP="00901DBB">
      <w:pPr>
        <w:spacing w:line="360" w:lineRule="auto"/>
        <w:jc w:val="both"/>
        <w:rPr>
          <w:rFonts w:ascii="Arial" w:eastAsia="Arial" w:hAnsi="Arial" w:cs="Arial"/>
          <w:sz w:val="24"/>
          <w:szCs w:val="24"/>
        </w:rPr>
      </w:pPr>
      <w:r w:rsidRPr="007F4526">
        <w:rPr>
          <w:rFonts w:ascii="Arial" w:hAnsi="Arial" w:cs="Arial"/>
          <w:sz w:val="24"/>
          <w:szCs w:val="24"/>
        </w:rPr>
        <w:t>2.1.1 O</w:t>
      </w:r>
      <w:r>
        <w:rPr>
          <w:rFonts w:ascii="Arial" w:hAnsi="Arial" w:cs="Arial"/>
          <w:sz w:val="24"/>
          <w:szCs w:val="24"/>
        </w:rPr>
        <w:t>S</w:t>
      </w:r>
      <w:r w:rsidRPr="007F4526">
        <w:rPr>
          <w:rFonts w:ascii="Arial" w:hAnsi="Arial" w:cs="Arial"/>
          <w:sz w:val="24"/>
          <w:szCs w:val="24"/>
        </w:rPr>
        <w:t xml:space="preserve"> 5 Vs</w:t>
      </w:r>
      <w:r w:rsidRPr="007F4526">
        <w:rPr>
          <w:rFonts w:ascii="Arial" w:eastAsia="Arial" w:hAnsi="Arial" w:cs="Arial"/>
          <w:sz w:val="24"/>
          <w:szCs w:val="24"/>
        </w:rPr>
        <w:t>.............................................................................................................7</w:t>
      </w:r>
    </w:p>
    <w:p w14:paraId="720E5DD5"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2.2 DATA WAREHOUSE...........................................................................................9</w:t>
      </w:r>
    </w:p>
    <w:p w14:paraId="2C32B9AE" w14:textId="77777777" w:rsidR="00901DBB" w:rsidRPr="007F4526" w:rsidRDefault="00901DBB" w:rsidP="00901DBB">
      <w:pPr>
        <w:tabs>
          <w:tab w:val="left" w:pos="8647"/>
        </w:tabs>
        <w:spacing w:line="360" w:lineRule="auto"/>
        <w:ind w:right="-1"/>
        <w:jc w:val="both"/>
        <w:rPr>
          <w:rFonts w:ascii="Arial" w:hAnsi="Arial" w:cs="Arial"/>
          <w:color w:val="000000"/>
          <w:sz w:val="24"/>
          <w:szCs w:val="24"/>
        </w:rPr>
      </w:pPr>
      <w:r w:rsidRPr="007F4526">
        <w:rPr>
          <w:rFonts w:ascii="Arial" w:hAnsi="Arial" w:cs="Arial"/>
          <w:color w:val="000000"/>
          <w:sz w:val="24"/>
          <w:szCs w:val="24"/>
        </w:rPr>
        <w:t>2.2</w:t>
      </w:r>
      <w:r>
        <w:rPr>
          <w:rFonts w:ascii="Arial" w:hAnsi="Arial" w:cs="Arial"/>
          <w:color w:val="000000"/>
          <w:sz w:val="24"/>
          <w:szCs w:val="24"/>
        </w:rPr>
        <w:t>.1</w:t>
      </w:r>
      <w:r w:rsidRPr="007F4526">
        <w:rPr>
          <w:rFonts w:ascii="Arial" w:hAnsi="Arial" w:cs="Arial"/>
          <w:color w:val="000000"/>
          <w:sz w:val="24"/>
          <w:szCs w:val="24"/>
        </w:rPr>
        <w:t xml:space="preserve"> ARQUITETURA DO DATA WAREHOUSE..............................</w:t>
      </w:r>
      <w:r>
        <w:rPr>
          <w:rFonts w:ascii="Arial" w:hAnsi="Arial" w:cs="Arial"/>
          <w:color w:val="000000"/>
          <w:sz w:val="24"/>
          <w:szCs w:val="24"/>
        </w:rPr>
        <w:t>.........................</w:t>
      </w:r>
      <w:r w:rsidRPr="007F4526">
        <w:rPr>
          <w:rFonts w:ascii="Arial" w:hAnsi="Arial" w:cs="Arial"/>
          <w:color w:val="000000"/>
          <w:sz w:val="24"/>
          <w:szCs w:val="24"/>
        </w:rPr>
        <w:t>10</w:t>
      </w:r>
    </w:p>
    <w:p w14:paraId="310A0115" w14:textId="77777777" w:rsidR="00901DBB" w:rsidRPr="007F4526" w:rsidRDefault="00901DBB" w:rsidP="00901DBB">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2.2.</w:t>
      </w:r>
      <w:r>
        <w:rPr>
          <w:rFonts w:ascii="Arial" w:hAnsi="Arial" w:cs="Arial"/>
          <w:color w:val="000000"/>
        </w:rPr>
        <w:t>2</w:t>
      </w:r>
      <w:r w:rsidRPr="007F4526">
        <w:rPr>
          <w:rFonts w:ascii="Arial" w:hAnsi="Arial" w:cs="Arial"/>
          <w:color w:val="000000"/>
        </w:rPr>
        <w:t xml:space="preserve"> PRINCIPAIS CARACTERÍSTICAS DE UM DATA WAREHOUSE...................10 </w:t>
      </w:r>
    </w:p>
    <w:p w14:paraId="67D8574C" w14:textId="77777777" w:rsidR="00901DBB" w:rsidRPr="007F4526" w:rsidRDefault="00901DBB" w:rsidP="00901DBB">
      <w:pPr>
        <w:pStyle w:val="NormalWeb"/>
        <w:spacing w:before="0" w:beforeAutospacing="0" w:after="200" w:afterAutospacing="0" w:line="360" w:lineRule="auto"/>
        <w:jc w:val="both"/>
        <w:rPr>
          <w:rFonts w:ascii="Arial" w:hAnsi="Arial" w:cs="Arial"/>
          <w:color w:val="222222"/>
          <w:shd w:val="clear" w:color="auto" w:fill="FFFFFF"/>
        </w:rPr>
      </w:pPr>
      <w:r w:rsidRPr="007F4526">
        <w:rPr>
          <w:rFonts w:ascii="Arial" w:hAnsi="Arial" w:cs="Arial"/>
          <w:color w:val="000000"/>
        </w:rPr>
        <w:t>2.2.</w:t>
      </w:r>
      <w:r>
        <w:rPr>
          <w:rFonts w:ascii="Arial" w:hAnsi="Arial" w:cs="Arial"/>
          <w:color w:val="000000"/>
        </w:rPr>
        <w:t>3</w:t>
      </w:r>
      <w:r w:rsidRPr="007F4526">
        <w:rPr>
          <w:rFonts w:ascii="Arial" w:hAnsi="Arial" w:cs="Arial"/>
          <w:color w:val="000000"/>
        </w:rPr>
        <w:t xml:space="preserve"> BENEFÍCIOS DO DATA WAREHOUSE....................................</w:t>
      </w:r>
      <w:r>
        <w:rPr>
          <w:rFonts w:ascii="Arial" w:hAnsi="Arial" w:cs="Arial"/>
          <w:color w:val="000000"/>
        </w:rPr>
        <w:t>.......................</w:t>
      </w:r>
      <w:r w:rsidRPr="007F4526">
        <w:rPr>
          <w:rFonts w:ascii="Arial" w:hAnsi="Arial" w:cs="Arial"/>
          <w:color w:val="000000"/>
        </w:rPr>
        <w:t>1</w:t>
      </w:r>
      <w:r>
        <w:rPr>
          <w:rFonts w:ascii="Arial" w:hAnsi="Arial" w:cs="Arial"/>
          <w:color w:val="000000"/>
        </w:rPr>
        <w:t>1</w:t>
      </w:r>
    </w:p>
    <w:p w14:paraId="7199E230"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2.3 DATA LAKE.....................................................................................................</w:t>
      </w:r>
      <w:r>
        <w:rPr>
          <w:rFonts w:ascii="Arial" w:eastAsia="Arial" w:hAnsi="Arial" w:cs="Arial"/>
          <w:sz w:val="24"/>
          <w:szCs w:val="24"/>
        </w:rPr>
        <w:t>...</w:t>
      </w:r>
      <w:r w:rsidRPr="007F4526">
        <w:rPr>
          <w:rFonts w:ascii="Arial" w:eastAsia="Arial" w:hAnsi="Arial" w:cs="Arial"/>
          <w:sz w:val="24"/>
          <w:szCs w:val="24"/>
        </w:rPr>
        <w:t>..11</w:t>
      </w:r>
    </w:p>
    <w:p w14:paraId="378734A3" w14:textId="77777777" w:rsidR="00901DBB" w:rsidRPr="007F4526" w:rsidRDefault="00901DBB" w:rsidP="00901DBB">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 ELEMENTOS ESSENCIAIS DE UMA SOUÇÃO DE DATA LAKE................</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3</w:t>
      </w:r>
    </w:p>
    <w:p w14:paraId="58FB2BF4" w14:textId="77777777" w:rsidR="00901DBB" w:rsidRPr="007F4526" w:rsidRDefault="00901DBB" w:rsidP="00901DBB">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 xml:space="preserve">2.3.2 </w:t>
      </w:r>
      <w:r>
        <w:rPr>
          <w:rFonts w:ascii="Arial" w:eastAsia="Times New Roman" w:hAnsi="Arial" w:cs="Arial"/>
          <w:color w:val="000000"/>
          <w:sz w:val="24"/>
          <w:szCs w:val="24"/>
        </w:rPr>
        <w:t>FASES ESTRATÉGICAS...............................................................</w:t>
      </w:r>
      <w:r w:rsidRPr="007F4526">
        <w:rPr>
          <w:rFonts w:ascii="Arial" w:eastAsia="Times New Roman" w:hAnsi="Arial" w:cs="Arial"/>
          <w:color w:val="000000"/>
          <w:sz w:val="24"/>
          <w:szCs w:val="24"/>
        </w:rPr>
        <w:t>...................1</w:t>
      </w:r>
      <w:r>
        <w:rPr>
          <w:rFonts w:ascii="Arial" w:eastAsia="Times New Roman" w:hAnsi="Arial" w:cs="Arial"/>
          <w:color w:val="000000"/>
          <w:sz w:val="24"/>
          <w:szCs w:val="24"/>
        </w:rPr>
        <w:t>4</w:t>
      </w:r>
    </w:p>
    <w:p w14:paraId="36D20835" w14:textId="77777777" w:rsidR="00901DBB" w:rsidRDefault="00901DBB" w:rsidP="00901DBB">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 A ARQUITETURA DO DATA LAKE..................................................................</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4</w:t>
      </w:r>
    </w:p>
    <w:p w14:paraId="3291A78E" w14:textId="77777777" w:rsidR="00901DBB" w:rsidRPr="007F4526" w:rsidRDefault="00901DBB" w:rsidP="00901DBB">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w:t>
      </w:r>
      <w:r>
        <w:rPr>
          <w:rFonts w:ascii="Arial" w:eastAsia="Times New Roman" w:hAnsi="Arial" w:cs="Arial"/>
          <w:color w:val="000000"/>
          <w:sz w:val="24"/>
          <w:szCs w:val="24"/>
        </w:rPr>
        <w:t>4</w:t>
      </w:r>
      <w:r w:rsidRPr="007F4526">
        <w:rPr>
          <w:rFonts w:ascii="Arial" w:eastAsia="Times New Roman" w:hAnsi="Arial" w:cs="Arial"/>
          <w:color w:val="000000"/>
          <w:sz w:val="24"/>
          <w:szCs w:val="24"/>
        </w:rPr>
        <w:t xml:space="preserve"> </w:t>
      </w:r>
      <w:r>
        <w:rPr>
          <w:rFonts w:ascii="Arial" w:eastAsia="Times New Roman" w:hAnsi="Arial" w:cs="Arial"/>
          <w:color w:val="000000"/>
          <w:sz w:val="24"/>
          <w:szCs w:val="24"/>
        </w:rPr>
        <w:t>COMPARAÇÃO ENTRE DATA WAREHOUSE E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5</w:t>
      </w:r>
    </w:p>
    <w:p w14:paraId="18D5C54F" w14:textId="77777777" w:rsidR="00901DBB" w:rsidRPr="007F4526" w:rsidRDefault="00901DBB" w:rsidP="00901DBB">
      <w:pPr>
        <w:spacing w:line="360" w:lineRule="auto"/>
        <w:ind w:right="-1"/>
        <w:jc w:val="both"/>
        <w:rPr>
          <w:rFonts w:ascii="Arial" w:eastAsia="Arial" w:hAnsi="Arial" w:cs="Arial"/>
          <w:sz w:val="24"/>
          <w:szCs w:val="24"/>
        </w:rPr>
      </w:pPr>
      <w:r w:rsidRPr="007F4526">
        <w:rPr>
          <w:rFonts w:ascii="Arial" w:eastAsia="Arial" w:hAnsi="Arial" w:cs="Arial"/>
          <w:sz w:val="24"/>
          <w:szCs w:val="24"/>
        </w:rPr>
        <w:t>2.4 ETL....................................................................................................................</w:t>
      </w:r>
      <w:r>
        <w:rPr>
          <w:rFonts w:ascii="Arial" w:eastAsia="Arial" w:hAnsi="Arial" w:cs="Arial"/>
          <w:sz w:val="24"/>
          <w:szCs w:val="24"/>
        </w:rPr>
        <w:t>...</w:t>
      </w:r>
      <w:r w:rsidRPr="007F4526">
        <w:rPr>
          <w:rFonts w:ascii="Arial" w:eastAsia="Arial" w:hAnsi="Arial" w:cs="Arial"/>
          <w:sz w:val="24"/>
          <w:szCs w:val="24"/>
        </w:rPr>
        <w:t>1</w:t>
      </w:r>
      <w:r>
        <w:rPr>
          <w:rFonts w:ascii="Arial" w:eastAsia="Arial" w:hAnsi="Arial" w:cs="Arial"/>
          <w:sz w:val="24"/>
          <w:szCs w:val="24"/>
        </w:rPr>
        <w:t>5</w:t>
      </w:r>
    </w:p>
    <w:p w14:paraId="5BFF2F8E" w14:textId="77777777" w:rsidR="00901DBB" w:rsidRPr="007F4526" w:rsidRDefault="00901DBB" w:rsidP="00901DBB">
      <w:pPr>
        <w:spacing w:line="360" w:lineRule="auto"/>
        <w:ind w:right="-1"/>
        <w:jc w:val="both"/>
        <w:rPr>
          <w:rFonts w:ascii="Arial" w:hAnsi="Arial" w:cs="Arial"/>
          <w:color w:val="000000"/>
          <w:sz w:val="24"/>
          <w:szCs w:val="24"/>
        </w:rPr>
      </w:pPr>
      <w:r w:rsidRPr="007F4526">
        <w:rPr>
          <w:rFonts w:ascii="Arial" w:hAnsi="Arial" w:cs="Arial"/>
          <w:color w:val="000000"/>
          <w:sz w:val="24"/>
          <w:szCs w:val="24"/>
        </w:rPr>
        <w:t xml:space="preserve">2.4.1 </w:t>
      </w:r>
      <w:r>
        <w:rPr>
          <w:rFonts w:ascii="Arial" w:hAnsi="Arial" w:cs="Arial"/>
          <w:color w:val="000000"/>
          <w:sz w:val="24"/>
          <w:szCs w:val="24"/>
        </w:rPr>
        <w:t>PROCESSO DE</w:t>
      </w:r>
      <w:r w:rsidRPr="007F4526">
        <w:rPr>
          <w:rFonts w:ascii="Arial" w:hAnsi="Arial" w:cs="Arial"/>
          <w:color w:val="000000"/>
          <w:sz w:val="24"/>
          <w:szCs w:val="24"/>
        </w:rPr>
        <w:t xml:space="preserve"> ETL......................................................................................</w:t>
      </w:r>
      <w:r>
        <w:rPr>
          <w:rFonts w:ascii="Arial" w:hAnsi="Arial" w:cs="Arial"/>
          <w:color w:val="000000"/>
          <w:sz w:val="24"/>
          <w:szCs w:val="24"/>
        </w:rPr>
        <w:t>...</w:t>
      </w:r>
      <w:r w:rsidRPr="007F4526">
        <w:rPr>
          <w:rFonts w:ascii="Arial" w:hAnsi="Arial" w:cs="Arial"/>
          <w:color w:val="000000"/>
          <w:sz w:val="24"/>
          <w:szCs w:val="24"/>
        </w:rPr>
        <w:t>1</w:t>
      </w:r>
      <w:r>
        <w:rPr>
          <w:rFonts w:ascii="Arial" w:hAnsi="Arial" w:cs="Arial"/>
          <w:color w:val="000000"/>
          <w:sz w:val="24"/>
          <w:szCs w:val="24"/>
        </w:rPr>
        <w:t>6</w:t>
      </w:r>
    </w:p>
    <w:p w14:paraId="67D03BD7" w14:textId="77777777" w:rsidR="00901DBB" w:rsidRPr="007F4526" w:rsidRDefault="00901DBB" w:rsidP="00901DBB">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2.4.2 COMO FUNCIONA A EXTRAÇÃO DE DADOS.............................................</w:t>
      </w:r>
      <w:r>
        <w:rPr>
          <w:rFonts w:ascii="Arial" w:hAnsi="Arial" w:cs="Arial"/>
          <w:color w:val="000000"/>
        </w:rPr>
        <w:t>...</w:t>
      </w:r>
      <w:r w:rsidRPr="007F4526">
        <w:rPr>
          <w:rFonts w:ascii="Arial" w:hAnsi="Arial" w:cs="Arial"/>
          <w:color w:val="000000"/>
        </w:rPr>
        <w:t>1</w:t>
      </w:r>
      <w:r>
        <w:rPr>
          <w:rFonts w:ascii="Arial" w:hAnsi="Arial" w:cs="Arial"/>
          <w:color w:val="000000"/>
        </w:rPr>
        <w:t>6</w:t>
      </w:r>
    </w:p>
    <w:p w14:paraId="2B68A0AE" w14:textId="77777777" w:rsidR="00901DBB" w:rsidRPr="007F4526" w:rsidRDefault="00901DBB" w:rsidP="00901DBB">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lastRenderedPageBreak/>
        <w:t>2.4.3 COMO FUNCIONA A TRANSFORMAÇÃO DE DADOS................................</w:t>
      </w:r>
      <w:r>
        <w:rPr>
          <w:rFonts w:ascii="Arial" w:hAnsi="Arial" w:cs="Arial"/>
          <w:color w:val="000000"/>
        </w:rPr>
        <w:t>...</w:t>
      </w:r>
      <w:r w:rsidRPr="007F4526">
        <w:rPr>
          <w:rFonts w:ascii="Arial" w:hAnsi="Arial" w:cs="Arial"/>
          <w:color w:val="000000"/>
        </w:rPr>
        <w:t>1</w:t>
      </w:r>
      <w:r>
        <w:rPr>
          <w:rFonts w:ascii="Arial" w:hAnsi="Arial" w:cs="Arial"/>
          <w:color w:val="000000"/>
        </w:rPr>
        <w:t>6</w:t>
      </w:r>
    </w:p>
    <w:p w14:paraId="67E90388" w14:textId="77777777" w:rsidR="00901DBB" w:rsidRPr="007F4526" w:rsidRDefault="00901DBB" w:rsidP="00901DBB">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2.4.4 COMO FUNCIONA O CARREGAMENTO DE DADOS..................................</w:t>
      </w:r>
      <w:r>
        <w:rPr>
          <w:rFonts w:ascii="Arial" w:hAnsi="Arial" w:cs="Arial"/>
          <w:color w:val="000000"/>
        </w:rPr>
        <w:t>...</w:t>
      </w:r>
      <w:r w:rsidRPr="007F4526">
        <w:rPr>
          <w:rFonts w:ascii="Arial" w:hAnsi="Arial" w:cs="Arial"/>
          <w:color w:val="000000"/>
        </w:rPr>
        <w:t>1</w:t>
      </w:r>
      <w:r>
        <w:rPr>
          <w:rFonts w:ascii="Arial" w:hAnsi="Arial" w:cs="Arial"/>
          <w:color w:val="000000"/>
        </w:rPr>
        <w:t>7</w:t>
      </w:r>
    </w:p>
    <w:p w14:paraId="71396DD1"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2.5 ELT....................................................................................................................</w:t>
      </w:r>
      <w:r>
        <w:rPr>
          <w:rFonts w:ascii="Arial" w:eastAsia="Arial" w:hAnsi="Arial" w:cs="Arial"/>
          <w:sz w:val="24"/>
          <w:szCs w:val="24"/>
        </w:rPr>
        <w:t>...</w:t>
      </w:r>
      <w:r w:rsidRPr="007F4526">
        <w:rPr>
          <w:rFonts w:ascii="Arial" w:eastAsia="Arial" w:hAnsi="Arial" w:cs="Arial"/>
          <w:sz w:val="24"/>
          <w:szCs w:val="24"/>
        </w:rPr>
        <w:t>1</w:t>
      </w:r>
      <w:r>
        <w:rPr>
          <w:rFonts w:ascii="Arial" w:eastAsia="Arial" w:hAnsi="Arial" w:cs="Arial"/>
          <w:sz w:val="24"/>
          <w:szCs w:val="24"/>
        </w:rPr>
        <w:t>7</w:t>
      </w:r>
    </w:p>
    <w:p w14:paraId="4336DCF7" w14:textId="77777777" w:rsidR="00901DBB" w:rsidRPr="007F4526" w:rsidRDefault="00901DBB" w:rsidP="00901DBB">
      <w:pPr>
        <w:spacing w:line="360" w:lineRule="auto"/>
        <w:jc w:val="both"/>
        <w:rPr>
          <w:rFonts w:ascii="Arial" w:hAnsi="Arial" w:cs="Arial"/>
          <w:color w:val="000000"/>
          <w:sz w:val="24"/>
          <w:szCs w:val="24"/>
        </w:rPr>
      </w:pPr>
      <w:r w:rsidRPr="007F4526">
        <w:rPr>
          <w:rFonts w:ascii="Arial" w:hAnsi="Arial" w:cs="Arial"/>
          <w:color w:val="000000"/>
          <w:sz w:val="24"/>
          <w:szCs w:val="24"/>
        </w:rPr>
        <w:t>2.5.1 PROCESSO DE ELT......................................................................................</w:t>
      </w:r>
      <w:r>
        <w:rPr>
          <w:rFonts w:ascii="Arial" w:hAnsi="Arial" w:cs="Arial"/>
          <w:color w:val="000000"/>
          <w:sz w:val="24"/>
          <w:szCs w:val="24"/>
        </w:rPr>
        <w:t>...</w:t>
      </w:r>
      <w:r w:rsidRPr="007F4526">
        <w:rPr>
          <w:rFonts w:ascii="Arial" w:hAnsi="Arial" w:cs="Arial"/>
          <w:color w:val="000000"/>
          <w:sz w:val="24"/>
          <w:szCs w:val="24"/>
        </w:rPr>
        <w:t>1</w:t>
      </w:r>
      <w:r>
        <w:rPr>
          <w:rFonts w:ascii="Arial" w:hAnsi="Arial" w:cs="Arial"/>
          <w:color w:val="000000"/>
          <w:sz w:val="24"/>
          <w:szCs w:val="24"/>
        </w:rPr>
        <w:t>8</w:t>
      </w:r>
    </w:p>
    <w:p w14:paraId="2AC7DB41" w14:textId="77777777"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3</w:t>
      </w:r>
      <w:r w:rsidRPr="007F4526">
        <w:rPr>
          <w:rFonts w:ascii="Arial" w:eastAsia="Arial" w:hAnsi="Arial" w:cs="Arial"/>
          <w:bCs/>
          <w:sz w:val="24"/>
          <w:szCs w:val="24"/>
        </w:rPr>
        <w:t xml:space="preserve"> </w:t>
      </w:r>
      <w:r>
        <w:rPr>
          <w:rFonts w:ascii="Arial" w:eastAsia="Arial" w:hAnsi="Arial" w:cs="Arial"/>
          <w:bCs/>
          <w:sz w:val="24"/>
          <w:szCs w:val="24"/>
        </w:rPr>
        <w:t>COMPARATIVO ENTRE ETL E ELT.............</w:t>
      </w:r>
      <w:r w:rsidRPr="007F4526">
        <w:rPr>
          <w:rFonts w:ascii="Arial" w:eastAsia="Arial" w:hAnsi="Arial" w:cs="Arial"/>
          <w:bCs/>
          <w:sz w:val="24"/>
          <w:szCs w:val="24"/>
        </w:rPr>
        <w:t>........................................................</w:t>
      </w:r>
      <w:r>
        <w:rPr>
          <w:rFonts w:ascii="Arial" w:eastAsia="Arial" w:hAnsi="Arial" w:cs="Arial"/>
          <w:bCs/>
          <w:sz w:val="24"/>
          <w:szCs w:val="24"/>
        </w:rPr>
        <w:t>..18</w:t>
      </w:r>
    </w:p>
    <w:p w14:paraId="50331930" w14:textId="77777777" w:rsidR="00901DBB" w:rsidRPr="007F4526" w:rsidRDefault="00901DBB" w:rsidP="00901DBB">
      <w:pPr>
        <w:spacing w:line="360" w:lineRule="auto"/>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.1 V</w:t>
      </w:r>
      <w:r>
        <w:rPr>
          <w:rFonts w:ascii="Arial" w:hAnsi="Arial" w:cs="Arial"/>
          <w:bCs/>
          <w:sz w:val="24"/>
          <w:szCs w:val="24"/>
        </w:rPr>
        <w:t>ANTAGENS</w:t>
      </w:r>
      <w:r w:rsidRPr="007F4526">
        <w:rPr>
          <w:rFonts w:ascii="Arial" w:hAnsi="Arial" w:cs="Arial"/>
          <w:bCs/>
          <w:sz w:val="24"/>
          <w:szCs w:val="24"/>
        </w:rPr>
        <w:t xml:space="preserve"> ETL</w:t>
      </w:r>
      <w:r w:rsidRPr="007F4526">
        <w:rPr>
          <w:rFonts w:ascii="Arial" w:eastAsia="Arial" w:hAnsi="Arial" w:cs="Arial"/>
          <w:bCs/>
          <w:sz w:val="24"/>
          <w:szCs w:val="24"/>
        </w:rPr>
        <w:t>.............................................................................................</w:t>
      </w:r>
      <w:r>
        <w:rPr>
          <w:rFonts w:ascii="Arial" w:eastAsia="Arial" w:hAnsi="Arial" w:cs="Arial"/>
          <w:bCs/>
          <w:sz w:val="24"/>
          <w:szCs w:val="24"/>
        </w:rPr>
        <w:t>...19</w:t>
      </w:r>
    </w:p>
    <w:p w14:paraId="535A38B4" w14:textId="77777777" w:rsidR="00901DBB" w:rsidRPr="007F4526" w:rsidRDefault="00901DBB" w:rsidP="00901DBB">
      <w:pPr>
        <w:spacing w:line="360" w:lineRule="auto"/>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.2 D</w:t>
      </w:r>
      <w:r>
        <w:rPr>
          <w:rFonts w:ascii="Arial" w:hAnsi="Arial" w:cs="Arial"/>
          <w:bCs/>
          <w:sz w:val="24"/>
          <w:szCs w:val="24"/>
        </w:rPr>
        <w:t>ESVANTAGENS</w:t>
      </w:r>
      <w:r w:rsidRPr="007F4526">
        <w:rPr>
          <w:rFonts w:ascii="Arial" w:hAnsi="Arial" w:cs="Arial"/>
          <w:bCs/>
          <w:sz w:val="24"/>
          <w:szCs w:val="24"/>
        </w:rPr>
        <w:t xml:space="preserve"> ETL</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20</w:t>
      </w:r>
    </w:p>
    <w:p w14:paraId="473E2B4E" w14:textId="77777777" w:rsidR="00901DBB" w:rsidRPr="007F4526" w:rsidRDefault="00901DBB" w:rsidP="00901DBB">
      <w:pPr>
        <w:spacing w:line="360" w:lineRule="auto"/>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.3 V</w:t>
      </w:r>
      <w:r>
        <w:rPr>
          <w:rFonts w:ascii="Arial" w:hAnsi="Arial" w:cs="Arial"/>
          <w:bCs/>
          <w:sz w:val="24"/>
          <w:szCs w:val="24"/>
        </w:rPr>
        <w:t>ANTAGENS</w:t>
      </w:r>
      <w:r w:rsidRPr="007F4526">
        <w:rPr>
          <w:rFonts w:ascii="Arial" w:hAnsi="Arial" w:cs="Arial"/>
          <w:bCs/>
          <w:sz w:val="24"/>
          <w:szCs w:val="24"/>
        </w:rPr>
        <w:t xml:space="preserve"> ELT</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...20</w:t>
      </w:r>
    </w:p>
    <w:p w14:paraId="371027FA" w14:textId="77777777" w:rsidR="00901DBB" w:rsidRDefault="00901DBB" w:rsidP="00901DBB">
      <w:pPr>
        <w:spacing w:line="360" w:lineRule="auto"/>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.4 D</w:t>
      </w:r>
      <w:r>
        <w:rPr>
          <w:rFonts w:ascii="Arial" w:hAnsi="Arial" w:cs="Arial"/>
          <w:bCs/>
          <w:sz w:val="24"/>
          <w:szCs w:val="24"/>
        </w:rPr>
        <w:t>ESVANTAGENS</w:t>
      </w:r>
      <w:r w:rsidRPr="007F4526">
        <w:rPr>
          <w:rFonts w:ascii="Arial" w:hAnsi="Arial" w:cs="Arial"/>
          <w:bCs/>
          <w:sz w:val="24"/>
          <w:szCs w:val="24"/>
        </w:rPr>
        <w:t xml:space="preserve"> ELT</w:t>
      </w:r>
      <w:r w:rsidRPr="007F4526">
        <w:rPr>
          <w:rFonts w:ascii="Arial" w:eastAsia="Arial" w:hAnsi="Arial" w:cs="Arial"/>
          <w:bCs/>
          <w:sz w:val="24"/>
          <w:szCs w:val="24"/>
        </w:rPr>
        <w:t>......................................................................................</w:t>
      </w:r>
      <w:r>
        <w:rPr>
          <w:rFonts w:ascii="Arial" w:eastAsia="Arial" w:hAnsi="Arial" w:cs="Arial"/>
          <w:bCs/>
          <w:sz w:val="24"/>
          <w:szCs w:val="24"/>
        </w:rPr>
        <w:t>...20</w:t>
      </w:r>
    </w:p>
    <w:p w14:paraId="01DA7718" w14:textId="77777777" w:rsidR="00901DBB" w:rsidRDefault="00901DBB" w:rsidP="00901DBB">
      <w:pPr>
        <w:spacing w:line="360" w:lineRule="auto"/>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w:t>
      </w:r>
      <w:r>
        <w:rPr>
          <w:rFonts w:ascii="Arial" w:hAnsi="Arial" w:cs="Arial"/>
          <w:bCs/>
          <w:sz w:val="24"/>
          <w:szCs w:val="24"/>
        </w:rPr>
        <w:t>5</w:t>
      </w:r>
      <w:r w:rsidRPr="007F4526">
        <w:rPr>
          <w:rFonts w:ascii="Arial" w:hAnsi="Arial" w:cs="Arial"/>
          <w:bCs/>
          <w:sz w:val="24"/>
          <w:szCs w:val="24"/>
        </w:rPr>
        <w:t xml:space="preserve"> </w:t>
      </w:r>
      <w:r>
        <w:rPr>
          <w:rFonts w:ascii="Arial" w:hAnsi="Arial" w:cs="Arial"/>
          <w:bCs/>
          <w:sz w:val="24"/>
          <w:szCs w:val="24"/>
        </w:rPr>
        <w:t>PRINCIPAIS DIFERENÇAS</w:t>
      </w:r>
      <w:r w:rsidRPr="007F4526">
        <w:rPr>
          <w:rFonts w:ascii="Arial" w:eastAsia="Arial" w:hAnsi="Arial" w:cs="Arial"/>
          <w:bCs/>
          <w:sz w:val="24"/>
          <w:szCs w:val="24"/>
        </w:rPr>
        <w:t>..............................................................................</w:t>
      </w:r>
      <w:r>
        <w:rPr>
          <w:rFonts w:ascii="Arial" w:eastAsia="Arial" w:hAnsi="Arial" w:cs="Arial"/>
          <w:bCs/>
          <w:sz w:val="24"/>
          <w:szCs w:val="24"/>
        </w:rPr>
        <w:t>...21</w:t>
      </w:r>
    </w:p>
    <w:p w14:paraId="35177BF5" w14:textId="77777777"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4 CONCLUSÃO..........................................................................................................22</w:t>
      </w:r>
    </w:p>
    <w:p w14:paraId="60FB2E3C" w14:textId="77777777" w:rsidR="00901DBB"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5</w:t>
      </w:r>
      <w:r w:rsidRPr="007F4526">
        <w:rPr>
          <w:rFonts w:ascii="Arial" w:eastAsia="Arial" w:hAnsi="Arial" w:cs="Arial"/>
          <w:bCs/>
          <w:sz w:val="24"/>
          <w:szCs w:val="24"/>
        </w:rPr>
        <w:t xml:space="preserve"> REFERÊNCIAS.......................................................................................................</w:t>
      </w:r>
      <w:r>
        <w:rPr>
          <w:rFonts w:ascii="Arial" w:eastAsia="Arial" w:hAnsi="Arial" w:cs="Arial"/>
          <w:bCs/>
          <w:sz w:val="24"/>
          <w:szCs w:val="24"/>
        </w:rPr>
        <w:t>23</w:t>
      </w:r>
    </w:p>
    <w:p w14:paraId="37B15D45" w14:textId="77777777" w:rsidR="00312A69" w:rsidRDefault="00312A69" w:rsidP="00312A69">
      <w:pPr>
        <w:spacing w:line="360" w:lineRule="auto"/>
        <w:jc w:val="both"/>
        <w:rPr>
          <w:rFonts w:ascii="Arial" w:eastAsia="Arial" w:hAnsi="Arial" w:cs="Arial"/>
          <w:bCs/>
          <w:sz w:val="24"/>
          <w:szCs w:val="24"/>
        </w:rPr>
      </w:pPr>
    </w:p>
    <w:p w14:paraId="733C843A" w14:textId="77777777" w:rsidR="00312A69" w:rsidRDefault="00312A69" w:rsidP="00312A69">
      <w:pPr>
        <w:spacing w:line="360" w:lineRule="auto"/>
        <w:jc w:val="both"/>
        <w:rPr>
          <w:rFonts w:ascii="Arial" w:eastAsia="Arial" w:hAnsi="Arial" w:cs="Arial"/>
          <w:bCs/>
          <w:sz w:val="24"/>
          <w:szCs w:val="24"/>
        </w:rPr>
      </w:pPr>
    </w:p>
    <w:p w14:paraId="4AC6A7C0" w14:textId="77777777" w:rsidR="00312A69" w:rsidRDefault="00312A69" w:rsidP="00312A69">
      <w:pPr>
        <w:spacing w:line="360" w:lineRule="auto"/>
        <w:jc w:val="both"/>
        <w:rPr>
          <w:rFonts w:ascii="Arial" w:eastAsia="Arial" w:hAnsi="Arial" w:cs="Arial"/>
          <w:bCs/>
          <w:sz w:val="24"/>
          <w:szCs w:val="24"/>
        </w:rPr>
      </w:pPr>
    </w:p>
    <w:p w14:paraId="1F5F91AF" w14:textId="77777777" w:rsidR="00312A69" w:rsidRPr="007F4526" w:rsidRDefault="00312A69" w:rsidP="00312A69">
      <w:pPr>
        <w:spacing w:line="360" w:lineRule="auto"/>
        <w:jc w:val="both"/>
        <w:rPr>
          <w:rFonts w:ascii="Arial" w:eastAsia="Arial" w:hAnsi="Arial" w:cs="Arial"/>
          <w:bCs/>
          <w:sz w:val="24"/>
          <w:szCs w:val="24"/>
        </w:rPr>
      </w:pPr>
    </w:p>
    <w:p w14:paraId="0000003D" w14:textId="397EADA9" w:rsidR="003927C0" w:rsidRDefault="003927C0">
      <w:pPr>
        <w:spacing w:line="360" w:lineRule="auto"/>
        <w:jc w:val="both"/>
        <w:rPr>
          <w:rFonts w:ascii="Arial" w:eastAsia="Arial" w:hAnsi="Arial" w:cs="Arial"/>
          <w:sz w:val="24"/>
          <w:szCs w:val="24"/>
        </w:rPr>
      </w:pPr>
    </w:p>
    <w:p w14:paraId="624F2087" w14:textId="77777777" w:rsidR="00EC0962" w:rsidRDefault="00EC0962">
      <w:pPr>
        <w:spacing w:line="360" w:lineRule="auto"/>
        <w:jc w:val="both"/>
        <w:rPr>
          <w:rFonts w:ascii="Arial" w:eastAsia="Arial" w:hAnsi="Arial" w:cs="Arial"/>
          <w:sz w:val="24"/>
          <w:szCs w:val="24"/>
        </w:rPr>
      </w:pPr>
    </w:p>
    <w:p w14:paraId="0000003E" w14:textId="77777777" w:rsidR="003927C0" w:rsidRDefault="003927C0">
      <w:pPr>
        <w:rPr>
          <w:rFonts w:ascii="Arial" w:eastAsia="Arial" w:hAnsi="Arial" w:cs="Arial"/>
          <w:sz w:val="24"/>
          <w:szCs w:val="24"/>
        </w:rPr>
      </w:pPr>
    </w:p>
    <w:p w14:paraId="0000003F" w14:textId="28384C8D" w:rsidR="003927C0" w:rsidRDefault="003927C0">
      <w:pPr>
        <w:ind w:firstLine="540"/>
        <w:rPr>
          <w:rFonts w:ascii="Arial" w:eastAsia="Arial" w:hAnsi="Arial" w:cs="Arial"/>
          <w:sz w:val="24"/>
          <w:szCs w:val="24"/>
        </w:rPr>
      </w:pPr>
    </w:p>
    <w:p w14:paraId="65F7DC17" w14:textId="77777777" w:rsidR="00727525" w:rsidRDefault="00727525">
      <w:pPr>
        <w:ind w:firstLine="540"/>
        <w:rPr>
          <w:rFonts w:ascii="Arial" w:eastAsia="Arial" w:hAnsi="Arial" w:cs="Arial"/>
          <w:sz w:val="24"/>
          <w:szCs w:val="24"/>
        </w:rPr>
      </w:pPr>
    </w:p>
    <w:p w14:paraId="779DA401" w14:textId="77777777" w:rsidR="00110EFD" w:rsidRDefault="00110EFD">
      <w:pPr>
        <w:ind w:firstLine="540"/>
        <w:rPr>
          <w:rFonts w:ascii="Arial" w:eastAsia="Arial" w:hAnsi="Arial" w:cs="Arial"/>
          <w:sz w:val="24"/>
          <w:szCs w:val="24"/>
        </w:rPr>
      </w:pPr>
    </w:p>
    <w:p w14:paraId="0A4D6B1A" w14:textId="77777777" w:rsidR="00110EFD" w:rsidRDefault="00110EFD">
      <w:pPr>
        <w:ind w:firstLine="540"/>
        <w:rPr>
          <w:rFonts w:ascii="Arial" w:eastAsia="Arial" w:hAnsi="Arial" w:cs="Arial"/>
          <w:sz w:val="24"/>
          <w:szCs w:val="24"/>
        </w:rPr>
      </w:pPr>
    </w:p>
    <w:p w14:paraId="1C45A6A4" w14:textId="77777777" w:rsidR="007F4526" w:rsidRDefault="007F4526">
      <w:pPr>
        <w:ind w:firstLine="540"/>
        <w:rPr>
          <w:rFonts w:ascii="Arial" w:eastAsia="Arial" w:hAnsi="Arial" w:cs="Arial"/>
          <w:sz w:val="24"/>
          <w:szCs w:val="24"/>
        </w:rPr>
      </w:pPr>
    </w:p>
    <w:p w14:paraId="5388BEC7" w14:textId="77777777"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 xml:space="preserve">1 </w:t>
      </w:r>
      <w:commentRangeStart w:id="1"/>
      <w:r>
        <w:rPr>
          <w:rFonts w:ascii="Arial" w:eastAsia="Arial" w:hAnsi="Arial" w:cs="Arial"/>
          <w:b/>
          <w:sz w:val="24"/>
          <w:szCs w:val="24"/>
        </w:rPr>
        <w:t>INTRODUÇÃO</w:t>
      </w:r>
      <w:commentRangeEnd w:id="1"/>
      <w:r w:rsidR="00610B1A">
        <w:rPr>
          <w:rStyle w:val="Refdecomentrio"/>
        </w:rPr>
        <w:commentReference w:id="1"/>
      </w:r>
    </w:p>
    <w:p w14:paraId="3C5B5AFB" w14:textId="578B2D6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 xml:space="preserve">Data </w:t>
      </w:r>
      <w:proofErr w:type="spellStart"/>
      <w:r w:rsidRPr="00610D1E">
        <w:rPr>
          <w:rFonts w:ascii="Arial" w:hAnsi="Arial" w:cs="Arial"/>
          <w:i/>
          <w:iCs/>
          <w:sz w:val="24"/>
          <w:szCs w:val="24"/>
        </w:rPr>
        <w:t>Warehouses</w:t>
      </w:r>
      <w:proofErr w:type="spellEnd"/>
      <w:r w:rsidRPr="00610D1E">
        <w:rPr>
          <w:rFonts w:ascii="Arial" w:hAnsi="Arial" w:cs="Arial"/>
          <w:i/>
          <w:iCs/>
          <w:sz w:val="24"/>
          <w:szCs w:val="24"/>
        </w:rPr>
        <w:t xml:space="preserve">, Data </w:t>
      </w:r>
      <w:proofErr w:type="spellStart"/>
      <w:r w:rsidRPr="00610D1E">
        <w:rPr>
          <w:rFonts w:ascii="Arial" w:hAnsi="Arial" w:cs="Arial"/>
          <w:i/>
          <w:iCs/>
          <w:sz w:val="24"/>
          <w:szCs w:val="24"/>
        </w:rPr>
        <w:t>Lakes</w:t>
      </w:r>
      <w:proofErr w:type="spellEnd"/>
      <w:r w:rsidRPr="002F487E">
        <w:rPr>
          <w:rFonts w:ascii="Arial" w:hAnsi="Arial" w:cs="Arial"/>
          <w:sz w:val="24"/>
          <w:szCs w:val="24"/>
        </w:rPr>
        <w:t xml:space="preserve"> e processos de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 xml:space="preserve">Data </w:t>
      </w:r>
      <w:proofErr w:type="spellStart"/>
      <w:r w:rsidRPr="00F455CC">
        <w:rPr>
          <w:rFonts w:ascii="Arial" w:hAnsi="Arial" w:cs="Arial"/>
          <w:i/>
          <w:iCs/>
          <w:sz w:val="24"/>
          <w:szCs w:val="24"/>
        </w:rPr>
        <w:t>Warehouses</w:t>
      </w:r>
      <w:proofErr w:type="spellEnd"/>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 xml:space="preserve">Data </w:t>
      </w:r>
      <w:proofErr w:type="spellStart"/>
      <w:r w:rsidRPr="00BF5D29">
        <w:rPr>
          <w:rFonts w:ascii="Arial" w:hAnsi="Arial" w:cs="Arial"/>
          <w:i/>
          <w:iCs/>
          <w:sz w:val="24"/>
          <w:szCs w:val="24"/>
        </w:rPr>
        <w:t>Warehouses</w:t>
      </w:r>
      <w:proofErr w:type="spellEnd"/>
      <w:r w:rsidRPr="002F487E">
        <w:rPr>
          <w:rFonts w:ascii="Arial" w:hAnsi="Arial" w:cs="Arial"/>
          <w:sz w:val="24"/>
          <w:szCs w:val="24"/>
        </w:rPr>
        <w:t xml:space="preserve"> e </w:t>
      </w:r>
      <w:r w:rsidRPr="00BF5D29">
        <w:rPr>
          <w:rFonts w:ascii="Arial" w:hAnsi="Arial" w:cs="Arial"/>
          <w:i/>
          <w:iCs/>
          <w:sz w:val="24"/>
          <w:szCs w:val="24"/>
        </w:rPr>
        <w:t xml:space="preserve">Data </w:t>
      </w:r>
      <w:proofErr w:type="spellStart"/>
      <w:r w:rsidRPr="00BF5D29">
        <w:rPr>
          <w:rFonts w:ascii="Arial" w:hAnsi="Arial" w:cs="Arial"/>
          <w:i/>
          <w:iCs/>
          <w:sz w:val="24"/>
          <w:szCs w:val="24"/>
        </w:rPr>
        <w:t>Lakes</w:t>
      </w:r>
      <w:proofErr w:type="spellEnd"/>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7B2F1FEC" w14:textId="77777777" w:rsidR="008757B0" w:rsidRDefault="008757B0" w:rsidP="00514FBA">
      <w:pPr>
        <w:spacing w:after="0" w:line="360" w:lineRule="auto"/>
        <w:ind w:firstLine="708"/>
        <w:jc w:val="both"/>
        <w:rPr>
          <w:rFonts w:ascii="Arial" w:hAnsi="Arial" w:cs="Arial"/>
          <w:sz w:val="24"/>
          <w:szCs w:val="24"/>
        </w:rPr>
      </w:pPr>
    </w:p>
    <w:p w14:paraId="4CBAC5A0" w14:textId="77777777" w:rsidR="008757B0" w:rsidRDefault="008757B0" w:rsidP="00514FBA">
      <w:pPr>
        <w:spacing w:after="0" w:line="360" w:lineRule="auto"/>
        <w:ind w:firstLine="708"/>
        <w:jc w:val="both"/>
        <w:rPr>
          <w:rFonts w:ascii="Arial" w:hAnsi="Arial" w:cs="Arial"/>
          <w:sz w:val="24"/>
          <w:szCs w:val="24"/>
        </w:rPr>
      </w:pP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lastRenderedPageBreak/>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2457EF30" w14:textId="77777777" w:rsidR="00823756" w:rsidRDefault="00823756" w:rsidP="00823756">
      <w:pPr>
        <w:spacing w:after="0" w:line="360" w:lineRule="auto"/>
        <w:rPr>
          <w:rFonts w:ascii="Arial" w:eastAsia="Arial" w:hAnsi="Arial" w:cs="Arial"/>
          <w:b/>
          <w:sz w:val="24"/>
          <w:szCs w:val="24"/>
        </w:rPr>
      </w:pPr>
    </w:p>
    <w:p w14:paraId="3837B0E7" w14:textId="77777777" w:rsidR="006B3C20" w:rsidRDefault="006B3C20" w:rsidP="00823756">
      <w:pPr>
        <w:spacing w:after="0" w:line="360" w:lineRule="auto"/>
        <w:rPr>
          <w:rFonts w:ascii="Arial" w:eastAsia="Arial" w:hAnsi="Arial" w:cs="Arial"/>
          <w:b/>
          <w:sz w:val="24"/>
          <w:szCs w:val="24"/>
        </w:rPr>
      </w:pP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lastRenderedPageBreak/>
        <w:t xml:space="preserve">1.3  </w:t>
      </w:r>
      <w:commentRangeStart w:id="2"/>
      <w:r>
        <w:rPr>
          <w:rFonts w:ascii="Arial" w:eastAsia="Arial" w:hAnsi="Arial" w:cs="Arial"/>
          <w:b/>
          <w:sz w:val="24"/>
          <w:szCs w:val="24"/>
        </w:rPr>
        <w:t>METODOLOGIA</w:t>
      </w:r>
      <w:proofErr w:type="gramEnd"/>
      <w:r>
        <w:rPr>
          <w:rFonts w:ascii="Arial" w:eastAsia="Arial" w:hAnsi="Arial" w:cs="Arial"/>
          <w:b/>
          <w:sz w:val="24"/>
          <w:szCs w:val="24"/>
        </w:rPr>
        <w:t xml:space="preserve">  </w:t>
      </w:r>
      <w:commentRangeEnd w:id="2"/>
      <w:r w:rsidR="00C917F0">
        <w:rPr>
          <w:rStyle w:val="Refdecomentrio"/>
        </w:rPr>
        <w:commentReference w:id="2"/>
      </w:r>
    </w:p>
    <w:p w14:paraId="0EF6AF59" w14:textId="4A50A2B0"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 xml:space="preserve">Esta pesquisa foi realizada por meio de uma </w:t>
      </w:r>
      <w:commentRangeStart w:id="3"/>
      <w:commentRangeStart w:id="4"/>
      <w:r w:rsidRPr="00A26C23">
        <w:rPr>
          <w:rFonts w:ascii="Arial" w:hAnsi="Arial" w:cs="Arial"/>
          <w:sz w:val="24"/>
          <w:szCs w:val="24"/>
          <w:highlight w:val="yellow"/>
        </w:rPr>
        <w:t xml:space="preserve">revisão sistemática da literatura </w:t>
      </w:r>
      <w:commentRangeEnd w:id="3"/>
      <w:r w:rsidR="00800EBF">
        <w:rPr>
          <w:rStyle w:val="Refdecomentrio"/>
        </w:rPr>
        <w:commentReference w:id="3"/>
      </w:r>
      <w:commentRangeEnd w:id="4"/>
      <w:r w:rsidR="005F2176">
        <w:rPr>
          <w:rStyle w:val="Refdecomentrio"/>
        </w:rPr>
        <w:commentReference w:id="4"/>
      </w:r>
      <w:r w:rsidRPr="00A26C23">
        <w:rPr>
          <w:rFonts w:ascii="Arial" w:hAnsi="Arial" w:cs="Arial"/>
          <w:sz w:val="24"/>
          <w:szCs w:val="24"/>
          <w:highlight w:val="yellow"/>
        </w:rPr>
        <w:t xml:space="preserve">com o objetivo de comparar os métodos de extração de dados ETL e ELT. </w:t>
      </w:r>
    </w:p>
    <w:p w14:paraId="28B1ACFE" w14:textId="127E1966"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A análise dos dados incluiu uma revisão crítica e síntese dos resultados encontrados em diferentes fontes, a comparação dos resultados de diferentes autores.</w:t>
      </w:r>
    </w:p>
    <w:p w14:paraId="434666F0" w14:textId="0AA12145" w:rsidR="00C16379" w:rsidRPr="00C32804" w:rsidRDefault="00C16379" w:rsidP="00C16379">
      <w:pPr>
        <w:spacing w:after="0" w:line="360" w:lineRule="auto"/>
        <w:ind w:firstLine="708"/>
        <w:jc w:val="both"/>
        <w:rPr>
          <w:rFonts w:ascii="Arial" w:hAnsi="Arial" w:cs="Arial"/>
          <w:sz w:val="24"/>
          <w:szCs w:val="24"/>
        </w:rPr>
      </w:pPr>
      <w:commentRangeStart w:id="5"/>
      <w:r w:rsidRPr="00A26C23">
        <w:rPr>
          <w:rFonts w:ascii="Arial" w:hAnsi="Arial" w:cs="Arial"/>
          <w:sz w:val="24"/>
          <w:szCs w:val="24"/>
          <w:highlight w:val="yellow"/>
        </w:rPr>
        <w:t xml:space="preserve">Os resultados e conclusões </w:t>
      </w:r>
      <w:commentRangeEnd w:id="5"/>
      <w:r w:rsidR="005F2176">
        <w:rPr>
          <w:rStyle w:val="Refdecomentrio"/>
        </w:rPr>
        <w:commentReference w:id="5"/>
      </w:r>
      <w:r w:rsidRPr="00A26C23">
        <w:rPr>
          <w:rFonts w:ascii="Arial" w:hAnsi="Arial" w:cs="Arial"/>
          <w:sz w:val="24"/>
          <w:szCs w:val="24"/>
          <w:highlight w:val="yellow"/>
        </w:rPr>
        <w:t>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tem auxiliado diversas áreas. Todas essas informações precisam ser tratadas, armazenadas e analisadas, com foco na riqueza que esses dados podem conter. O </w:t>
      </w:r>
      <w:r>
        <w:rPr>
          <w:rFonts w:ascii="Arial" w:hAnsi="Arial" w:cs="Arial"/>
          <w:sz w:val="24"/>
          <w:szCs w:val="24"/>
        </w:rPr>
        <w:lastRenderedPageBreak/>
        <w:t>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Pr="00C24D80"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FC0B69">
        <w:rPr>
          <w:rFonts w:ascii="Arial" w:hAnsi="Arial" w:cs="Arial"/>
          <w:color w:val="222222"/>
          <w:sz w:val="24"/>
          <w:szCs w:val="24"/>
          <w:shd w:val="clear" w:color="auto" w:fill="FFFFFF"/>
        </w:rPr>
        <w:t>(CHEN; MAO; LIU, 2014)</w:t>
      </w:r>
      <w:r w:rsidRPr="00FC0B69">
        <w:rPr>
          <w:rFonts w:ascii="Arial" w:hAnsi="Arial" w:cs="Arial"/>
          <w:sz w:val="24"/>
          <w:szCs w:val="24"/>
        </w:rPr>
        <w:t>.</w:t>
      </w:r>
    </w:p>
    <w:p w14:paraId="313DA72A" w14:textId="2E08D6A8"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4834F46A"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w:t>
      </w:r>
      <w:r w:rsidR="00082CD3">
        <w:rPr>
          <w:rFonts w:ascii="Arial" w:hAnsi="Arial" w:cs="Arial"/>
          <w:sz w:val="24"/>
          <w:szCs w:val="24"/>
        </w:rPr>
        <w:t>S</w:t>
      </w:r>
      <w:r w:rsidR="001279E0" w:rsidRPr="002F487E">
        <w:rPr>
          <w:rFonts w:ascii="Arial" w:hAnsi="Arial" w:cs="Arial"/>
          <w:sz w:val="24"/>
          <w:szCs w:val="24"/>
        </w:rPr>
        <w:t xml:space="preserve"> 5 </w:t>
      </w:r>
      <w:proofErr w:type="spellStart"/>
      <w:r w:rsidR="001279E0" w:rsidRPr="002F487E">
        <w:rPr>
          <w:rFonts w:ascii="Arial" w:hAnsi="Arial" w:cs="Arial"/>
          <w:sz w:val="24"/>
          <w:szCs w:val="24"/>
        </w:rPr>
        <w:t>Vs</w:t>
      </w:r>
      <w:proofErr w:type="spellEnd"/>
    </w:p>
    <w:p w14:paraId="5F4303FB" w14:textId="374810D9" w:rsidR="001279E0" w:rsidRPr="002F487E"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 xml:space="preserve">Conforme podemos visualizar na </w:t>
      </w:r>
      <w:ins w:id="6" w:author="Ameliara Freire" w:date="2023-06-14T11:03:00Z">
        <w:r w:rsidR="006D4852">
          <w:rPr>
            <w:rFonts w:ascii="Arial" w:hAnsi="Arial" w:cs="Arial"/>
            <w:sz w:val="24"/>
            <w:szCs w:val="24"/>
          </w:rPr>
          <w:t>F</w:t>
        </w:r>
      </w:ins>
      <w:del w:id="7" w:author="Ameliara Freire" w:date="2023-06-14T11:03:00Z">
        <w:r w:rsidR="007C0551" w:rsidDel="006D4852">
          <w:rPr>
            <w:rFonts w:ascii="Arial" w:hAnsi="Arial" w:cs="Arial"/>
            <w:sz w:val="24"/>
            <w:szCs w:val="24"/>
          </w:rPr>
          <w:delText>f</w:delText>
        </w:r>
      </w:del>
      <w:r w:rsidR="007C0551">
        <w:rPr>
          <w:rFonts w:ascii="Arial" w:hAnsi="Arial" w:cs="Arial"/>
          <w:sz w:val="24"/>
          <w:szCs w:val="24"/>
        </w:rPr>
        <w:t>igura 1.</w:t>
      </w:r>
      <w:ins w:id="8" w:author="Ameliara Freire" w:date="2023-06-14T11:03:00Z">
        <w:r w:rsidR="006D4852">
          <w:rPr>
            <w:rFonts w:ascii="Arial" w:hAnsi="Arial" w:cs="Arial"/>
            <w:sz w:val="24"/>
            <w:szCs w:val="24"/>
          </w:rPr>
          <w:t>:</w:t>
        </w:r>
      </w:ins>
    </w:p>
    <w:p w14:paraId="7EE0CB51" w14:textId="77777777" w:rsidR="001279E0" w:rsidRPr="002F487E" w:rsidRDefault="001279E0" w:rsidP="00864064">
      <w:pPr>
        <w:spacing w:after="0" w:line="360" w:lineRule="auto"/>
        <w:jc w:val="center"/>
        <w:rPr>
          <w:rFonts w:ascii="Arial" w:hAnsi="Arial" w:cs="Arial"/>
          <w:noProof/>
          <w:sz w:val="24"/>
          <w:szCs w:val="24"/>
        </w:rPr>
      </w:pPr>
      <w:commentRangeStart w:id="9"/>
      <w:r w:rsidRPr="002F487E">
        <w:rPr>
          <w:rFonts w:ascii="Arial" w:hAnsi="Arial" w:cs="Arial"/>
          <w:noProof/>
          <w:sz w:val="24"/>
          <w:szCs w:val="24"/>
        </w:rPr>
        <w:drawing>
          <wp:inline distT="0" distB="0" distL="0" distR="0" wp14:anchorId="151C1400" wp14:editId="7440E675">
            <wp:extent cx="4371340" cy="3581400"/>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849" cy="3596564"/>
                    </a:xfrm>
                    <a:prstGeom prst="rect">
                      <a:avLst/>
                    </a:prstGeom>
                    <a:noFill/>
                    <a:ln>
                      <a:noFill/>
                    </a:ln>
                  </pic:spPr>
                </pic:pic>
              </a:graphicData>
            </a:graphic>
          </wp:inline>
        </w:drawing>
      </w:r>
    </w:p>
    <w:p w14:paraId="399A57DB" w14:textId="4BEA872E" w:rsidR="001279E0" w:rsidRPr="002F487E" w:rsidRDefault="007C0551" w:rsidP="00864064">
      <w:pPr>
        <w:spacing w:after="0" w:line="360" w:lineRule="auto"/>
        <w:jc w:val="center"/>
        <w:rPr>
          <w:rFonts w:ascii="Arial" w:hAnsi="Arial" w:cs="Arial"/>
          <w:sz w:val="24"/>
          <w:szCs w:val="24"/>
        </w:rPr>
        <w:pPrChange w:id="10" w:author="Ameliara Freire" w:date="2023-06-14T11:06:00Z">
          <w:pPr>
            <w:spacing w:after="0" w:line="360" w:lineRule="auto"/>
            <w:jc w:val="both"/>
          </w:pPr>
        </w:pPrChange>
      </w:pPr>
      <w:r>
        <w:rPr>
          <w:rFonts w:ascii="Arial" w:hAnsi="Arial" w:cs="Arial"/>
          <w:sz w:val="24"/>
          <w:szCs w:val="24"/>
        </w:rPr>
        <w:t>Figura 1.</w:t>
      </w:r>
      <w:r w:rsidR="001279E0" w:rsidRPr="002F487E">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commentRangeEnd w:id="9"/>
      <w:r w:rsidR="006D4852">
        <w:rPr>
          <w:rStyle w:val="Refdecomentrio"/>
        </w:rPr>
        <w:commentReference w:id="9"/>
      </w:r>
    </w:p>
    <w:p w14:paraId="4FA43025" w14:textId="78D5FD27" w:rsidR="001279E0" w:rsidRPr="002F487E" w:rsidRDefault="001279E0" w:rsidP="0004285F">
      <w:pPr>
        <w:spacing w:after="0" w:line="360" w:lineRule="auto"/>
        <w:rPr>
          <w:rFonts w:ascii="Arial" w:hAnsi="Arial" w:cs="Arial"/>
          <w:sz w:val="24"/>
          <w:szCs w:val="24"/>
        </w:rPr>
      </w:pPr>
      <w:r w:rsidRPr="002F487E">
        <w:rPr>
          <w:rFonts w:ascii="Arial" w:hAnsi="Arial" w:cs="Arial"/>
          <w:sz w:val="24"/>
          <w:szCs w:val="24"/>
        </w:rPr>
        <w:lastRenderedPageBreak/>
        <w:tab/>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AF5B516" w14:textId="77777777" w:rsidR="0004285F" w:rsidRPr="002F487E" w:rsidRDefault="0004285F" w:rsidP="0004285F">
      <w:pPr>
        <w:pStyle w:val="Default"/>
        <w:spacing w:line="360" w:lineRule="auto"/>
        <w:ind w:left="1428"/>
        <w:jc w:val="both"/>
        <w:rPr>
          <w:rFonts w:ascii="Arial" w:hAnsi="Arial" w:cs="Arial"/>
          <w:color w:val="auto"/>
        </w:rPr>
      </w:pP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2.2 </w:t>
      </w:r>
      <w:r w:rsidR="00FA2BE7" w:rsidRPr="00572289">
        <w:rPr>
          <w:rFonts w:ascii="Arial" w:eastAsia="Arial" w:hAnsi="Arial" w:cs="Arial"/>
          <w:i/>
          <w:iCs/>
          <w:sz w:val="24"/>
          <w:szCs w:val="24"/>
        </w:rPr>
        <w:t>DATA WAREHOUSE</w:t>
      </w:r>
    </w:p>
    <w:p w14:paraId="6F53FC0C" w14:textId="6E566B9A"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w:t>
      </w:r>
      <w:ins w:id="11" w:author="Ameliara Freire" w:date="2023-06-14T11:06:00Z">
        <w:r w:rsidR="00746462">
          <w:rPr>
            <w:rFonts w:ascii="Arial" w:hAnsi="Arial" w:cs="Arial"/>
            <w:color w:val="000000"/>
          </w:rPr>
          <w:t>F</w:t>
        </w:r>
      </w:ins>
      <w:del w:id="12" w:author="Ameliara Freire" w:date="2023-06-14T11:06:00Z">
        <w:r w:rsidR="00014579" w:rsidDel="00746462">
          <w:rPr>
            <w:rFonts w:ascii="Arial" w:hAnsi="Arial" w:cs="Arial"/>
            <w:color w:val="000000"/>
          </w:rPr>
          <w:delText>f</w:delText>
        </w:r>
      </w:del>
      <w:r w:rsidR="00014579">
        <w:rPr>
          <w:rFonts w:ascii="Arial" w:hAnsi="Arial" w:cs="Arial"/>
          <w:color w:val="000000"/>
        </w:rPr>
        <w:t xml:space="preserve">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Pr="00A4331D" w:rsidRDefault="00247BA0" w:rsidP="00572289">
      <w:pPr>
        <w:pStyle w:val="NormalWeb"/>
        <w:spacing w:before="0" w:beforeAutospacing="0" w:after="0" w:afterAutospacing="0" w:line="360" w:lineRule="auto"/>
        <w:ind w:firstLine="720"/>
        <w:jc w:val="both"/>
        <w:rPr>
          <w:rFonts w:ascii="Arial" w:hAnsi="Arial" w:cs="Arial"/>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volumes grandes de dados que se encontram espalhados em diversos sistemas de uma organização (RASLAN; CALAZANS, 2014).</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5B006B7D" w:rsidR="00783947" w:rsidRPr="002F487E" w:rsidRDefault="00014579" w:rsidP="00864064">
      <w:pPr>
        <w:pStyle w:val="NormalWeb"/>
        <w:spacing w:before="0" w:beforeAutospacing="0" w:after="0" w:afterAutospacing="0" w:line="360" w:lineRule="auto"/>
        <w:jc w:val="center"/>
        <w:rPr>
          <w:rFonts w:ascii="Arial" w:hAnsi="Arial" w:cs="Arial"/>
          <w:color w:val="000000"/>
        </w:rPr>
        <w:pPrChange w:id="13" w:author="Ameliara Freire" w:date="2023-06-14T11:06:00Z">
          <w:pPr>
            <w:pStyle w:val="NormalWeb"/>
            <w:spacing w:before="0" w:beforeAutospacing="0" w:after="0" w:afterAutospacing="0" w:line="360" w:lineRule="auto"/>
          </w:pPr>
        </w:pPrChange>
      </w:pPr>
      <w:r>
        <w:rPr>
          <w:rFonts w:ascii="Arial" w:hAnsi="Arial" w:cs="Arial"/>
          <w:color w:val="000000"/>
        </w:rPr>
        <w:t>Figura 2.</w:t>
      </w:r>
      <w:r w:rsidR="00783947" w:rsidRPr="002F487E">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3044E7C4" w14:textId="77777777" w:rsidR="00783947" w:rsidRDefault="00783947" w:rsidP="00314964">
      <w:pPr>
        <w:spacing w:after="0" w:line="360" w:lineRule="auto"/>
        <w:rPr>
          <w:rFonts w:ascii="Arial" w:hAnsi="Arial" w:cs="Arial"/>
          <w:sz w:val="24"/>
          <w:szCs w:val="24"/>
        </w:rPr>
      </w:pPr>
    </w:p>
    <w:p w14:paraId="3505B2BE" w14:textId="77777777" w:rsidR="00D2626D" w:rsidRDefault="00D2626D" w:rsidP="00314964">
      <w:pPr>
        <w:spacing w:after="0" w:line="360" w:lineRule="auto"/>
        <w:rPr>
          <w:rFonts w:ascii="Arial" w:hAnsi="Arial" w:cs="Arial"/>
          <w:sz w:val="24"/>
          <w:szCs w:val="24"/>
        </w:rPr>
      </w:pPr>
    </w:p>
    <w:p w14:paraId="534749EE" w14:textId="77777777" w:rsidR="0004285F" w:rsidRDefault="0004285F" w:rsidP="00314964">
      <w:pPr>
        <w:spacing w:after="0" w:line="360" w:lineRule="auto"/>
        <w:rPr>
          <w:rFonts w:ascii="Arial" w:hAnsi="Arial" w:cs="Arial"/>
          <w:sz w:val="24"/>
          <w:szCs w:val="24"/>
        </w:rPr>
      </w:pPr>
    </w:p>
    <w:p w14:paraId="3D904F5B" w14:textId="77777777" w:rsidR="00D2626D" w:rsidRDefault="00D2626D" w:rsidP="00314964">
      <w:pPr>
        <w:spacing w:after="0" w:line="360" w:lineRule="auto"/>
        <w:rPr>
          <w:rFonts w:ascii="Arial" w:hAnsi="Arial" w:cs="Arial"/>
          <w:sz w:val="24"/>
          <w:szCs w:val="24"/>
        </w:rPr>
      </w:pPr>
    </w:p>
    <w:p w14:paraId="26F125A3" w14:textId="77777777" w:rsidR="00D2626D" w:rsidRPr="002F487E" w:rsidRDefault="00D2626D" w:rsidP="00314964">
      <w:pPr>
        <w:spacing w:after="0" w:line="360" w:lineRule="auto"/>
        <w:rPr>
          <w:rFonts w:ascii="Arial" w:hAnsi="Arial" w:cs="Arial"/>
          <w:sz w:val="24"/>
          <w:szCs w:val="24"/>
        </w:rPr>
      </w:pPr>
    </w:p>
    <w:p w14:paraId="1A74A8B7" w14:textId="42B29517" w:rsidR="00783947" w:rsidRPr="00654DBA" w:rsidRDefault="00783947" w:rsidP="00314964">
      <w:pPr>
        <w:pStyle w:val="NormalWeb"/>
        <w:spacing w:before="0" w:beforeAutospacing="0" w:after="0" w:afterAutospacing="0" w:line="360" w:lineRule="auto"/>
        <w:rPr>
          <w:rFonts w:ascii="Arial" w:hAnsi="Arial" w:cs="Arial"/>
          <w:i/>
          <w:iCs/>
        </w:rPr>
      </w:pPr>
      <w:bookmarkStart w:id="14" w:name="_Hlk132209504"/>
      <w:r w:rsidRPr="00783947">
        <w:rPr>
          <w:rFonts w:ascii="Arial" w:hAnsi="Arial" w:cs="Arial"/>
          <w:color w:val="000000"/>
        </w:rPr>
        <w:lastRenderedPageBreak/>
        <w:t>2.2.</w:t>
      </w:r>
      <w:r w:rsidR="00FC3177">
        <w:rPr>
          <w:rFonts w:ascii="Arial" w:hAnsi="Arial" w:cs="Arial"/>
          <w:color w:val="000000"/>
        </w:rPr>
        <w:t>1</w:t>
      </w:r>
      <w:r w:rsidRPr="00783947">
        <w:rPr>
          <w:rFonts w:ascii="Arial" w:hAnsi="Arial" w:cs="Arial"/>
          <w:color w:val="000000"/>
        </w:rPr>
        <w:t xml:space="preserve"> </w:t>
      </w:r>
      <w:r w:rsidR="00082CD3">
        <w:rPr>
          <w:rFonts w:ascii="Arial" w:hAnsi="Arial" w:cs="Arial"/>
          <w:color w:val="000000"/>
        </w:rPr>
        <w:t>ARQUITETURA DO</w:t>
      </w:r>
      <w:r w:rsidRPr="00783947">
        <w:rPr>
          <w:rFonts w:ascii="Arial" w:hAnsi="Arial" w:cs="Arial"/>
          <w:color w:val="000000"/>
        </w:rPr>
        <w:t xml:space="preserve"> </w:t>
      </w:r>
      <w:r w:rsidRPr="00654DBA">
        <w:rPr>
          <w:rFonts w:ascii="Arial" w:hAnsi="Arial" w:cs="Arial"/>
          <w:i/>
          <w:iCs/>
          <w:color w:val="000000"/>
        </w:rPr>
        <w:t>D</w:t>
      </w:r>
      <w:r w:rsidR="00082CD3">
        <w:rPr>
          <w:rFonts w:ascii="Arial" w:hAnsi="Arial" w:cs="Arial"/>
          <w:i/>
          <w:iCs/>
          <w:color w:val="000000"/>
        </w:rPr>
        <w:t>ATA WAREHOUSE</w:t>
      </w:r>
      <w:bookmarkEnd w:id="14"/>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4652FB7B" w:rsidR="00FA589B" w:rsidRDefault="00783947" w:rsidP="00620952">
      <w:pPr>
        <w:pStyle w:val="NormalWeb"/>
        <w:spacing w:before="0" w:beforeAutospacing="0" w:after="0" w:afterAutospacing="0" w:line="360" w:lineRule="auto"/>
        <w:jc w:val="both"/>
        <w:rPr>
          <w:rFonts w:ascii="Arial" w:hAnsi="Arial" w:cs="Arial"/>
          <w:color w:val="000000"/>
        </w:rPr>
      </w:pPr>
      <w:bookmarkStart w:id="15"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00082CD3">
        <w:rPr>
          <w:rFonts w:ascii="Arial" w:hAnsi="Arial" w:cs="Arial"/>
          <w:color w:val="000000"/>
        </w:rPr>
        <w:t xml:space="preserve">RINCIPAIS CARACTERÍSTICAS DE UM </w:t>
      </w:r>
      <w:r w:rsidR="00082CD3" w:rsidRPr="00082CD3">
        <w:rPr>
          <w:rFonts w:ascii="Arial" w:hAnsi="Arial" w:cs="Arial"/>
          <w:i/>
          <w:iCs/>
          <w:color w:val="000000"/>
        </w:rPr>
        <w:t>DATA WAREHOUSE</w:t>
      </w:r>
    </w:p>
    <w:p w14:paraId="0037DC74" w14:textId="51B76D2C" w:rsidR="003C038F" w:rsidRP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52FFD609" w14:textId="7DAE243F" w:rsidR="00783947" w:rsidRDefault="00783947" w:rsidP="00620952">
      <w:pPr>
        <w:pStyle w:val="NormalWeb"/>
        <w:spacing w:before="0" w:beforeAutospacing="0" w:after="0" w:afterAutospacing="0" w:line="360" w:lineRule="auto"/>
        <w:jc w:val="both"/>
        <w:rPr>
          <w:rFonts w:ascii="Arial" w:hAnsi="Arial" w:cs="Arial"/>
          <w:i/>
          <w:iCs/>
          <w:color w:val="000000"/>
        </w:rPr>
      </w:pPr>
      <w:bookmarkStart w:id="16" w:name="_Hlk132209623"/>
      <w:bookmarkEnd w:id="15"/>
      <w:r w:rsidRPr="00783947">
        <w:rPr>
          <w:rFonts w:ascii="Arial" w:hAnsi="Arial" w:cs="Arial"/>
          <w:color w:val="000000"/>
        </w:rPr>
        <w:lastRenderedPageBreak/>
        <w:t>2.2.</w:t>
      </w:r>
      <w:r w:rsidR="00FC3177">
        <w:rPr>
          <w:rFonts w:ascii="Arial" w:hAnsi="Arial" w:cs="Arial"/>
          <w:color w:val="000000"/>
        </w:rPr>
        <w:t>3</w:t>
      </w:r>
      <w:r w:rsidRPr="00783947">
        <w:rPr>
          <w:rFonts w:ascii="Arial" w:hAnsi="Arial" w:cs="Arial"/>
          <w:color w:val="000000"/>
        </w:rPr>
        <w:t xml:space="preserve"> </w:t>
      </w:r>
      <w:r w:rsidR="00721B73">
        <w:rPr>
          <w:rFonts w:ascii="Arial" w:hAnsi="Arial" w:cs="Arial"/>
          <w:color w:val="000000"/>
        </w:rPr>
        <w:t xml:space="preserve">BENEFÍCIOS DO </w:t>
      </w:r>
      <w:r w:rsidR="00721B73" w:rsidRPr="00721B73">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proofErr w:type="spellStart"/>
      <w:r>
        <w:rPr>
          <w:rFonts w:ascii="Arial" w:hAnsi="Arial" w:cs="Arial"/>
          <w:i/>
          <w:iCs/>
          <w:color w:val="000000"/>
        </w:rPr>
        <w:t>Warehouses</w:t>
      </w:r>
      <w:proofErr w:type="spellEnd"/>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w:t>
      </w:r>
      <w:proofErr w:type="spellStart"/>
      <w:r w:rsidR="00453E8F">
        <w:rPr>
          <w:rFonts w:ascii="Arial" w:hAnsi="Arial" w:cs="Arial"/>
          <w:color w:val="000000"/>
        </w:rPr>
        <w:t>o</w:t>
      </w:r>
      <w:proofErr w:type="spellEnd"/>
      <w:r w:rsidR="00453E8F">
        <w:rPr>
          <w:rFonts w:ascii="Arial" w:hAnsi="Arial" w:cs="Arial"/>
          <w:color w:val="000000"/>
        </w:rPr>
        <w:t xml:space="preserve">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bookmarkEnd w:id="16"/>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3FEE9F45"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w:t>
      </w:r>
      <w:r>
        <w:rPr>
          <w:rFonts w:ascii="Arial" w:hAnsi="Arial" w:cs="Arial"/>
          <w:color w:val="222222"/>
          <w:shd w:val="clear" w:color="auto" w:fill="FFFFFF"/>
        </w:rPr>
        <w:lastRenderedPageBreak/>
        <w:t xml:space="preserve">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62721FB7"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w:t>
      </w:r>
      <w:ins w:id="17" w:author="Ameliara Freire" w:date="2023-06-14T11:06:00Z">
        <w:r w:rsidR="00746462">
          <w:rPr>
            <w:rFonts w:ascii="Arial" w:hAnsi="Arial" w:cs="Arial"/>
            <w:color w:val="222222"/>
            <w:shd w:val="clear" w:color="auto" w:fill="FFFFFF"/>
          </w:rPr>
          <w:t>F</w:t>
        </w:r>
      </w:ins>
      <w:del w:id="18" w:author="Ameliara Freire" w:date="2023-06-14T11:06:00Z">
        <w:r w:rsidDel="00746462">
          <w:rPr>
            <w:rFonts w:ascii="Arial" w:hAnsi="Arial" w:cs="Arial"/>
            <w:color w:val="222222"/>
            <w:shd w:val="clear" w:color="auto" w:fill="FFFFFF"/>
          </w:rPr>
          <w:delText>f</w:delText>
        </w:r>
      </w:del>
      <w:r>
        <w:rPr>
          <w:rFonts w:ascii="Arial" w:hAnsi="Arial" w:cs="Arial"/>
          <w:color w:val="222222"/>
          <w:shd w:val="clear" w:color="auto" w:fill="FFFFFF"/>
        </w:rPr>
        <w:t xml:space="preserve">igura 3, podemos visualizar a centralização de dados proposta pelo </w:t>
      </w:r>
      <w:r>
        <w:rPr>
          <w:rFonts w:ascii="Arial" w:hAnsi="Arial" w:cs="Arial"/>
          <w:i/>
          <w:iCs/>
          <w:color w:val="222222"/>
          <w:shd w:val="clear" w:color="auto" w:fill="FFFFFF"/>
        </w:rPr>
        <w:t>Data Lake.</w:t>
      </w:r>
    </w:p>
    <w:p w14:paraId="5F578DAE" w14:textId="77777777" w:rsidR="00833CCB" w:rsidRPr="00E3449F" w:rsidRDefault="00833CCB" w:rsidP="00E3449F">
      <w:pPr>
        <w:pStyle w:val="NormalWeb"/>
        <w:spacing w:before="0" w:beforeAutospacing="0" w:after="0" w:afterAutospacing="0" w:line="360" w:lineRule="auto"/>
        <w:ind w:firstLine="708"/>
        <w:jc w:val="both"/>
        <w:rPr>
          <w:rFonts w:ascii="Arial" w:hAnsi="Arial" w:cs="Arial"/>
          <w:color w:val="222222"/>
          <w:shd w:val="clear" w:color="auto" w:fill="FFFFFF"/>
        </w:rPr>
      </w:pPr>
    </w:p>
    <w:p w14:paraId="001974C5" w14:textId="77777777" w:rsidR="00A923DC" w:rsidRPr="002F487E" w:rsidRDefault="00A923DC" w:rsidP="00746462">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78474D93" w:rsidR="00A923DC" w:rsidRDefault="00BA7E27" w:rsidP="00746462">
      <w:pPr>
        <w:spacing w:after="0" w:line="360" w:lineRule="auto"/>
        <w:jc w:val="center"/>
        <w:rPr>
          <w:rFonts w:ascii="Arial" w:hAnsi="Arial" w:cs="Arial"/>
          <w:sz w:val="24"/>
          <w:szCs w:val="24"/>
        </w:rPr>
        <w:pPrChange w:id="19" w:author="Ameliara Freire" w:date="2023-06-14T11:06:00Z">
          <w:pPr>
            <w:spacing w:after="0" w:line="360" w:lineRule="auto"/>
          </w:pPr>
        </w:pPrChange>
      </w:pPr>
      <w:r>
        <w:rPr>
          <w:rFonts w:ascii="Arial" w:hAnsi="Arial" w:cs="Arial"/>
          <w:sz w:val="24"/>
          <w:szCs w:val="24"/>
        </w:rPr>
        <w:t>Figura 3.</w:t>
      </w:r>
      <w:r w:rsidR="00DF6746">
        <w:rPr>
          <w:rFonts w:ascii="Arial" w:hAnsi="Arial" w:cs="Arial"/>
          <w:sz w:val="24"/>
          <w:szCs w:val="24"/>
        </w:rPr>
        <w:t xml:space="preserve"> AWS (2023).</w:t>
      </w:r>
      <w:r w:rsidR="00A923DC" w:rsidRPr="002F487E">
        <w:rPr>
          <w:rFonts w:ascii="Arial" w:hAnsi="Arial" w:cs="Arial"/>
          <w:sz w:val="24"/>
          <w:szCs w:val="24"/>
        </w:rPr>
        <w:t xml:space="preserve"> Acesso em 03 abr. 23.</w:t>
      </w:r>
    </w:p>
    <w:p w14:paraId="0BD1BFF1" w14:textId="77777777" w:rsidR="00557643" w:rsidRDefault="00557643" w:rsidP="00314964">
      <w:pPr>
        <w:spacing w:after="0" w:line="360" w:lineRule="auto"/>
        <w:rPr>
          <w:rFonts w:ascii="Arial" w:hAnsi="Arial" w:cs="Arial"/>
          <w:sz w:val="24"/>
          <w:szCs w:val="24"/>
        </w:rPr>
      </w:pPr>
    </w:p>
    <w:p w14:paraId="52EBB2DC" w14:textId="77777777" w:rsidR="00454A0C" w:rsidRDefault="00454A0C" w:rsidP="00314964">
      <w:pPr>
        <w:spacing w:after="0" w:line="360" w:lineRule="auto"/>
        <w:rPr>
          <w:rFonts w:ascii="Arial" w:hAnsi="Arial" w:cs="Arial"/>
          <w:sz w:val="24"/>
          <w:szCs w:val="24"/>
        </w:rPr>
      </w:pPr>
    </w:p>
    <w:p w14:paraId="3347F9C5" w14:textId="77777777" w:rsidR="00454A0C" w:rsidRDefault="00454A0C" w:rsidP="00314964">
      <w:pPr>
        <w:spacing w:after="0" w:line="360" w:lineRule="auto"/>
        <w:rPr>
          <w:rFonts w:ascii="Arial" w:hAnsi="Arial" w:cs="Arial"/>
          <w:sz w:val="24"/>
          <w:szCs w:val="24"/>
        </w:rPr>
      </w:pPr>
    </w:p>
    <w:p w14:paraId="4539F689" w14:textId="77777777" w:rsidR="00454A0C" w:rsidRDefault="00454A0C" w:rsidP="00314964">
      <w:pPr>
        <w:spacing w:after="0" w:line="360" w:lineRule="auto"/>
        <w:rPr>
          <w:rFonts w:ascii="Arial" w:hAnsi="Arial" w:cs="Arial"/>
          <w:sz w:val="24"/>
          <w:szCs w:val="24"/>
        </w:rPr>
      </w:pPr>
    </w:p>
    <w:p w14:paraId="284E9F54" w14:textId="77777777" w:rsidR="00454A0C" w:rsidRDefault="00454A0C" w:rsidP="00314964">
      <w:pPr>
        <w:spacing w:after="0" w:line="360" w:lineRule="auto"/>
        <w:rPr>
          <w:rFonts w:ascii="Arial" w:hAnsi="Arial" w:cs="Arial"/>
          <w:sz w:val="24"/>
          <w:szCs w:val="24"/>
        </w:rPr>
      </w:pPr>
    </w:p>
    <w:p w14:paraId="578CB2CA" w14:textId="77777777" w:rsidR="00454A0C" w:rsidRDefault="00454A0C" w:rsidP="00314964">
      <w:pPr>
        <w:spacing w:after="0" w:line="360" w:lineRule="auto"/>
        <w:rPr>
          <w:rFonts w:ascii="Arial" w:hAnsi="Arial" w:cs="Arial"/>
          <w:sz w:val="24"/>
          <w:szCs w:val="24"/>
        </w:rPr>
      </w:pPr>
    </w:p>
    <w:p w14:paraId="7DCD63FF" w14:textId="77777777" w:rsidR="00454A0C" w:rsidRDefault="00454A0C" w:rsidP="00314964">
      <w:pPr>
        <w:spacing w:after="0" w:line="360" w:lineRule="auto"/>
        <w:rPr>
          <w:rFonts w:ascii="Arial" w:hAnsi="Arial" w:cs="Arial"/>
          <w:sz w:val="24"/>
          <w:szCs w:val="24"/>
        </w:rPr>
      </w:pPr>
    </w:p>
    <w:p w14:paraId="6DBE34E6" w14:textId="77777777" w:rsidR="00454A0C" w:rsidRPr="002F487E" w:rsidRDefault="00454A0C" w:rsidP="00314964">
      <w:pPr>
        <w:spacing w:after="0" w:line="360" w:lineRule="auto"/>
        <w:rPr>
          <w:rFonts w:ascii="Arial" w:hAnsi="Arial" w:cs="Arial"/>
          <w:sz w:val="24"/>
          <w:szCs w:val="24"/>
        </w:rPr>
      </w:pPr>
    </w:p>
    <w:p w14:paraId="06EB69ED" w14:textId="6103E50C" w:rsidR="00A923DC" w:rsidRPr="00A923DC" w:rsidRDefault="00A923DC" w:rsidP="00314964">
      <w:pPr>
        <w:spacing w:after="0" w:line="360" w:lineRule="auto"/>
        <w:rPr>
          <w:rFonts w:ascii="Arial" w:eastAsia="Times New Roman" w:hAnsi="Arial" w:cs="Arial"/>
          <w:sz w:val="24"/>
          <w:szCs w:val="24"/>
        </w:rPr>
      </w:pPr>
      <w:bookmarkStart w:id="20" w:name="_Hlk132143108"/>
      <w:r w:rsidRPr="00A923DC">
        <w:rPr>
          <w:rFonts w:ascii="Arial" w:eastAsia="Times New Roman" w:hAnsi="Arial" w:cs="Arial"/>
          <w:color w:val="000000"/>
          <w:sz w:val="24"/>
          <w:szCs w:val="24"/>
        </w:rPr>
        <w:lastRenderedPageBreak/>
        <w:t xml:space="preserve">2.3.1 </w:t>
      </w:r>
      <w:r w:rsidR="00721B73">
        <w:rPr>
          <w:rFonts w:ascii="Arial" w:eastAsia="Times New Roman" w:hAnsi="Arial" w:cs="Arial"/>
          <w:color w:val="000000"/>
          <w:sz w:val="24"/>
          <w:szCs w:val="24"/>
        </w:rPr>
        <w:t xml:space="preserve">ELEMENTOS ESSENCIAIS DE UMA SOLUÇÃO DE </w:t>
      </w:r>
      <w:r w:rsidR="00721B73" w:rsidRPr="00721B73">
        <w:rPr>
          <w:rFonts w:ascii="Arial" w:eastAsia="Times New Roman" w:hAnsi="Arial" w:cs="Arial"/>
          <w:i/>
          <w:iCs/>
          <w:color w:val="000000"/>
          <w:sz w:val="24"/>
          <w:szCs w:val="24"/>
        </w:rPr>
        <w:t>DATA LAKE</w:t>
      </w:r>
    </w:p>
    <w:bookmarkEnd w:id="20"/>
    <w:p w14:paraId="3744F867" w14:textId="77777777" w:rsidR="00A923DC" w:rsidRDefault="00A923DC" w:rsidP="00557643">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05D7395A"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Movimentação de dados</w:t>
      </w:r>
    </w:p>
    <w:p w14:paraId="7C589657" w14:textId="77777777" w:rsidR="00A923DC" w:rsidRPr="002F487E" w:rsidRDefault="00A923DC" w:rsidP="00557643">
      <w:pPr>
        <w:spacing w:after="0" w:line="360" w:lineRule="auto"/>
        <w:ind w:firstLine="72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F5386B1"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Armazen</w:t>
      </w:r>
      <w:r w:rsidR="002E6BD0" w:rsidRPr="00557643">
        <w:rPr>
          <w:rFonts w:ascii="Arial" w:eastAsia="Times New Roman" w:hAnsi="Arial" w:cs="Arial"/>
          <w:color w:val="000000"/>
          <w:sz w:val="24"/>
          <w:szCs w:val="24"/>
        </w:rPr>
        <w:t>amento</w:t>
      </w:r>
      <w:r w:rsidRPr="00557643">
        <w:rPr>
          <w:rFonts w:ascii="Arial" w:eastAsia="Times New Roman" w:hAnsi="Arial" w:cs="Arial"/>
          <w:color w:val="000000"/>
          <w:sz w:val="24"/>
          <w:szCs w:val="24"/>
        </w:rPr>
        <w:t xml:space="preserve"> e catalo</w:t>
      </w:r>
      <w:r w:rsidR="002E6BD0" w:rsidRPr="00557643">
        <w:rPr>
          <w:rFonts w:ascii="Arial" w:eastAsia="Times New Roman" w:hAnsi="Arial" w:cs="Arial"/>
          <w:color w:val="000000"/>
          <w:sz w:val="24"/>
          <w:szCs w:val="24"/>
        </w:rPr>
        <w:t>gação</w:t>
      </w:r>
      <w:r w:rsidRPr="00557643">
        <w:rPr>
          <w:rFonts w:ascii="Arial" w:eastAsia="Times New Roman" w:hAnsi="Arial" w:cs="Arial"/>
          <w:color w:val="000000"/>
          <w:sz w:val="24"/>
          <w:szCs w:val="24"/>
        </w:rPr>
        <w:t xml:space="preserve"> dados com segurança</w:t>
      </w:r>
    </w:p>
    <w:p w14:paraId="4131F9BE" w14:textId="2E0F641D" w:rsidR="00A923DC" w:rsidRPr="00150ADB" w:rsidRDefault="00A923DC" w:rsidP="00557643">
      <w:pPr>
        <w:spacing w:after="0" w:line="360" w:lineRule="auto"/>
        <w:ind w:firstLine="72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1D6287FC"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Análise</w:t>
      </w:r>
      <w:r w:rsidR="005277C7" w:rsidRPr="00557643">
        <w:rPr>
          <w:rFonts w:ascii="Arial" w:eastAsia="Times New Roman" w:hAnsi="Arial" w:cs="Arial"/>
          <w:color w:val="000000"/>
          <w:sz w:val="24"/>
          <w:szCs w:val="24"/>
        </w:rPr>
        <w:t xml:space="preserve"> de Dados</w:t>
      </w:r>
    </w:p>
    <w:p w14:paraId="77123F18" w14:textId="7BF2D45B" w:rsidR="00A923DC" w:rsidRPr="002F487E" w:rsidRDefault="00A923DC" w:rsidP="00557643">
      <w:pPr>
        <w:spacing w:after="0" w:line="360" w:lineRule="auto"/>
        <w:ind w:firstLine="72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831365B"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i/>
          <w:iCs/>
          <w:color w:val="000000"/>
          <w:sz w:val="24"/>
          <w:szCs w:val="24"/>
        </w:rPr>
      </w:pPr>
      <w:proofErr w:type="spellStart"/>
      <w:r w:rsidRPr="00557643">
        <w:rPr>
          <w:rFonts w:ascii="Arial" w:eastAsia="Times New Roman" w:hAnsi="Arial" w:cs="Arial"/>
          <w:i/>
          <w:iCs/>
          <w:color w:val="000000"/>
          <w:sz w:val="24"/>
          <w:szCs w:val="24"/>
        </w:rPr>
        <w:t>Machine</w:t>
      </w:r>
      <w:proofErr w:type="spellEnd"/>
      <w:r w:rsidRPr="00557643">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476693B7"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69883BF6"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7B4E7958"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1CA4BC09"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40292B92" w14:textId="77777777" w:rsidR="002E6BD0" w:rsidRPr="002F487E" w:rsidRDefault="002E6BD0" w:rsidP="000C3255">
      <w:pPr>
        <w:spacing w:after="0" w:line="360" w:lineRule="auto"/>
        <w:ind w:firstLine="720"/>
        <w:jc w:val="both"/>
        <w:rPr>
          <w:rFonts w:ascii="Arial" w:eastAsia="Times New Roman" w:hAnsi="Arial" w:cs="Arial"/>
          <w:sz w:val="24"/>
          <w:szCs w:val="24"/>
        </w:rPr>
      </w:pP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21" w:name="_Hlk132143132"/>
    </w:p>
    <w:p w14:paraId="2E400F26" w14:textId="53A713A4" w:rsidR="000F5F8F" w:rsidRDefault="00721B73"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FASES ESTRATÉGICAS</w:t>
      </w:r>
      <w:bookmarkStart w:id="22" w:name="_Hlk132143139"/>
      <w:bookmarkEnd w:id="21"/>
    </w:p>
    <w:p w14:paraId="3BD50F21" w14:textId="6248FF26"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Foram definidas oito fases para adoção de uma metodologia ágil na execução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687243BC"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2.3.3 </w:t>
      </w:r>
      <w:r w:rsidR="00721B73">
        <w:rPr>
          <w:rFonts w:ascii="Arial" w:eastAsia="Times New Roman" w:hAnsi="Arial" w:cs="Arial"/>
          <w:color w:val="000000"/>
          <w:sz w:val="24"/>
          <w:szCs w:val="24"/>
        </w:rPr>
        <w:t xml:space="preserve">ARQUITETURA DO </w:t>
      </w:r>
      <w:r w:rsidR="00721B73" w:rsidRPr="00721B73">
        <w:rPr>
          <w:rFonts w:ascii="Arial" w:eastAsia="Times New Roman" w:hAnsi="Arial" w:cs="Arial"/>
          <w:i/>
          <w:iCs/>
          <w:color w:val="000000"/>
          <w:sz w:val="24"/>
          <w:szCs w:val="24"/>
        </w:rPr>
        <w:t>DATA LAKE</w:t>
      </w:r>
    </w:p>
    <w:bookmarkEnd w:id="22"/>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53A344A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lastRenderedPageBreak/>
        <w:t>2.3.</w:t>
      </w:r>
      <w:r w:rsidR="00711C4A">
        <w:rPr>
          <w:rFonts w:ascii="Arial" w:eastAsia="Arial" w:hAnsi="Arial" w:cs="Arial"/>
          <w:sz w:val="24"/>
          <w:szCs w:val="24"/>
        </w:rPr>
        <w:t>4</w:t>
      </w:r>
      <w:r>
        <w:rPr>
          <w:rFonts w:ascii="Arial" w:eastAsia="Arial" w:hAnsi="Arial" w:cs="Arial"/>
          <w:sz w:val="24"/>
          <w:szCs w:val="24"/>
        </w:rPr>
        <w:t xml:space="preserve"> </w:t>
      </w:r>
      <w:r w:rsidR="00721B73">
        <w:rPr>
          <w:rFonts w:ascii="Arial" w:eastAsia="Arial" w:hAnsi="Arial" w:cs="Arial"/>
          <w:sz w:val="24"/>
          <w:szCs w:val="24"/>
        </w:rPr>
        <w:t xml:space="preserve">COMPARAÇÃO ENTRE </w:t>
      </w:r>
      <w:r w:rsidR="00721B73" w:rsidRPr="00721B73">
        <w:rPr>
          <w:rFonts w:ascii="Arial" w:eastAsia="Arial" w:hAnsi="Arial" w:cs="Arial"/>
          <w:i/>
          <w:iCs/>
          <w:sz w:val="24"/>
          <w:szCs w:val="24"/>
        </w:rPr>
        <w:t>DATA WAREHOUSE</w:t>
      </w:r>
      <w:r w:rsidR="00721B73">
        <w:rPr>
          <w:rFonts w:ascii="Arial" w:eastAsia="Arial" w:hAnsi="Arial" w:cs="Arial"/>
          <w:sz w:val="24"/>
          <w:szCs w:val="24"/>
        </w:rPr>
        <w:t xml:space="preserve"> E </w:t>
      </w:r>
      <w:r w:rsidR="00721B73" w:rsidRPr="00721B73">
        <w:rPr>
          <w:rFonts w:ascii="Arial" w:eastAsia="Arial" w:hAnsi="Arial" w:cs="Arial"/>
          <w:i/>
          <w:iCs/>
          <w:sz w:val="24"/>
          <w:szCs w:val="24"/>
        </w:rPr>
        <w:t>DATA LAKE</w:t>
      </w:r>
    </w:p>
    <w:p w14:paraId="3E1E4FFF" w14:textId="43A8E1DA" w:rsidR="000A1DD8" w:rsidRDefault="007F6346"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w:t>
      </w:r>
      <w:ins w:id="23" w:author="Ameliara Freire" w:date="2023-06-14T11:07:00Z">
        <w:r w:rsidR="00836059">
          <w:rPr>
            <w:rFonts w:ascii="Arial" w:eastAsia="Arial" w:hAnsi="Arial" w:cs="Arial"/>
            <w:sz w:val="24"/>
            <w:szCs w:val="24"/>
          </w:rPr>
          <w:t>T</w:t>
        </w:r>
      </w:ins>
      <w:del w:id="24" w:author="Ameliara Freire" w:date="2023-06-14T11:06:00Z">
        <w:r w:rsidDel="00836059">
          <w:rPr>
            <w:rFonts w:ascii="Arial" w:eastAsia="Arial" w:hAnsi="Arial" w:cs="Arial"/>
            <w:sz w:val="24"/>
            <w:szCs w:val="24"/>
          </w:rPr>
          <w:delText>t</w:delText>
        </w:r>
      </w:del>
      <w:r>
        <w:rPr>
          <w:rFonts w:ascii="Arial" w:eastAsia="Arial" w:hAnsi="Arial" w:cs="Arial"/>
          <w:sz w:val="24"/>
          <w:szCs w:val="24"/>
        </w:rPr>
        <w:t>abela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commentRangeStart w:id="25"/>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commentRangeEnd w:id="25"/>
            <w:r w:rsidR="00836059">
              <w:rPr>
                <w:rStyle w:val="Refdecomentrio"/>
              </w:rPr>
              <w:commentReference w:id="25"/>
            </w:r>
          </w:p>
        </w:tc>
      </w:tr>
    </w:tbl>
    <w:p w14:paraId="7C58300E" w14:textId="078E4030" w:rsidR="00373601" w:rsidRDefault="007F6346" w:rsidP="00836059">
      <w:pPr>
        <w:spacing w:after="0" w:line="360" w:lineRule="auto"/>
        <w:jc w:val="center"/>
        <w:rPr>
          <w:rFonts w:ascii="Arial" w:eastAsia="Arial" w:hAnsi="Arial" w:cs="Arial"/>
          <w:sz w:val="24"/>
          <w:szCs w:val="24"/>
        </w:rPr>
        <w:pPrChange w:id="26" w:author="Ameliara Freire" w:date="2023-06-14T11:07:00Z">
          <w:pPr>
            <w:spacing w:after="0" w:line="360" w:lineRule="auto"/>
            <w:jc w:val="both"/>
          </w:pPr>
        </w:pPrChange>
      </w:pPr>
      <w:r>
        <w:rPr>
          <w:rFonts w:ascii="Arial" w:eastAsia="Arial" w:hAnsi="Arial" w:cs="Arial"/>
          <w:sz w:val="24"/>
          <w:szCs w:val="24"/>
        </w:rPr>
        <w:t xml:space="preserve">Tabela 1. Fonte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2AE80461" w14:textId="77777777" w:rsidR="00373601" w:rsidRDefault="00373601"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t>ETL</w:t>
      </w: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27" w:name="_Hlk137294736"/>
      <w:r w:rsidR="0089666C">
        <w:rPr>
          <w:rFonts w:ascii="Arial" w:hAnsi="Arial" w:cs="Arial"/>
          <w:color w:val="000000"/>
        </w:rPr>
        <w:t>RAJ; BOSCH; OLSSON; WANG, 2020</w:t>
      </w:r>
      <w:bookmarkEnd w:id="27"/>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xml:space="preserve">, podendo consumir até 70% dos recursos necessários para implementação. Pois todo o processo desde a coleta de dados, </w:t>
      </w:r>
      <w:r>
        <w:rPr>
          <w:rFonts w:ascii="Arial" w:hAnsi="Arial" w:cs="Arial"/>
          <w:color w:val="222222"/>
          <w:shd w:val="clear" w:color="auto" w:fill="FFFFFF"/>
        </w:rPr>
        <w:lastRenderedPageBreak/>
        <w:t>transformação até o carregamento, é um processo duradouro, complexo e crítico, sendo a transformação a etapa que consome mais tempo (</w:t>
      </w:r>
      <w:bookmarkStart w:id="28" w:name="_Hlk137294743"/>
      <w:r>
        <w:rPr>
          <w:rFonts w:ascii="Arial" w:hAnsi="Arial" w:cs="Arial"/>
          <w:color w:val="222222"/>
          <w:shd w:val="clear" w:color="auto" w:fill="FFFFFF"/>
        </w:rPr>
        <w:t>TAVARES, 2013</w:t>
      </w:r>
      <w:bookmarkEnd w:id="28"/>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43D5CF66" w:rsidR="00673E39" w:rsidRDefault="00A923DC" w:rsidP="00314964">
      <w:pPr>
        <w:pStyle w:val="NormalWeb"/>
        <w:spacing w:before="0" w:beforeAutospacing="0" w:after="0" w:afterAutospacing="0" w:line="360" w:lineRule="auto"/>
        <w:rPr>
          <w:rFonts w:ascii="Arial" w:hAnsi="Arial" w:cs="Arial"/>
          <w:color w:val="000000"/>
        </w:rPr>
      </w:pPr>
      <w:bookmarkStart w:id="29" w:name="_Hlk132143154"/>
      <w:r w:rsidRPr="00FA3D6C">
        <w:rPr>
          <w:rFonts w:ascii="Arial" w:hAnsi="Arial" w:cs="Arial"/>
          <w:color w:val="000000"/>
        </w:rPr>
        <w:t xml:space="preserve">2.4.1 </w:t>
      </w:r>
      <w:r w:rsidR="00C26EC5">
        <w:rPr>
          <w:rFonts w:ascii="Arial" w:hAnsi="Arial" w:cs="Arial"/>
          <w:color w:val="000000"/>
        </w:rPr>
        <w:t>PROCESSO DE</w:t>
      </w:r>
      <w:r w:rsidRPr="00FA3D6C">
        <w:rPr>
          <w:rFonts w:ascii="Arial" w:hAnsi="Arial" w:cs="Arial"/>
          <w:color w:val="000000"/>
        </w:rPr>
        <w:t xml:space="preserve"> ETL</w:t>
      </w:r>
      <w:bookmarkEnd w:id="29"/>
    </w:p>
    <w:p w14:paraId="3A9FA200" w14:textId="3701536A" w:rsidR="00A923DC" w:rsidRPr="00FA3D6C" w:rsidRDefault="00673E39" w:rsidP="00673E39">
      <w:pPr>
        <w:pStyle w:val="NormalWeb"/>
        <w:spacing w:before="0" w:beforeAutospacing="0" w:after="0" w:afterAutospacing="0" w:line="360" w:lineRule="auto"/>
        <w:ind w:firstLine="720"/>
        <w:rPr>
          <w:rFonts w:ascii="Arial" w:hAnsi="Arial" w:cs="Arial"/>
          <w:color w:val="000000"/>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30"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30"/>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w:t>
      </w:r>
      <w:del w:id="31" w:author="Ameliara Freire" w:date="2023-06-14T11:09:00Z">
        <w:r w:rsidR="00AE4721" w:rsidDel="00FA1439">
          <w:rPr>
            <w:rFonts w:ascii="Arial" w:hAnsi="Arial" w:cs="Arial"/>
          </w:rPr>
          <w:delText xml:space="preserve">figura </w:delText>
        </w:r>
      </w:del>
      <w:ins w:id="32" w:author="Ameliara Freire" w:date="2023-06-14T11:09:00Z">
        <w:r w:rsidR="00FA1439">
          <w:rPr>
            <w:rFonts w:ascii="Arial" w:hAnsi="Arial" w:cs="Arial"/>
          </w:rPr>
          <w:t>F</w:t>
        </w:r>
        <w:r w:rsidR="00FA1439">
          <w:rPr>
            <w:rFonts w:ascii="Arial" w:hAnsi="Arial" w:cs="Arial"/>
          </w:rPr>
          <w:t xml:space="preserve">igura </w:t>
        </w:r>
      </w:ins>
      <w:r w:rsidR="00AE4721">
        <w:rPr>
          <w:rFonts w:ascii="Arial" w:hAnsi="Arial" w:cs="Arial"/>
        </w:rPr>
        <w:t>4.</w:t>
      </w:r>
    </w:p>
    <w:p w14:paraId="49B77653" w14:textId="77777777" w:rsidR="00E144D4" w:rsidRPr="002F487E" w:rsidRDefault="00E144D4" w:rsidP="00C761B8">
      <w:pPr>
        <w:pStyle w:val="NormalWeb"/>
        <w:spacing w:before="0" w:beforeAutospacing="0" w:after="0" w:afterAutospacing="0" w:line="360" w:lineRule="auto"/>
        <w:ind w:left="1506"/>
        <w:jc w:val="both"/>
        <w:textAlignment w:val="baseline"/>
        <w:rPr>
          <w:rFonts w:ascii="Arial" w:hAnsi="Arial" w:cs="Arial"/>
          <w:color w:val="000000"/>
        </w:rPr>
      </w:pPr>
    </w:p>
    <w:p w14:paraId="1DDA8A4D" w14:textId="77777777" w:rsidR="00A923DC" w:rsidRPr="002F487E" w:rsidRDefault="00A923DC" w:rsidP="00CE4E2D">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50CAAD8C" w:rsidR="00A923DC" w:rsidRPr="002F487E" w:rsidRDefault="00AE4721" w:rsidP="00CE4E2D">
      <w:pPr>
        <w:spacing w:after="0" w:line="360" w:lineRule="auto"/>
        <w:jc w:val="center"/>
        <w:rPr>
          <w:rFonts w:ascii="Arial" w:hAnsi="Arial" w:cs="Arial"/>
          <w:sz w:val="24"/>
          <w:szCs w:val="24"/>
        </w:rPr>
        <w:pPrChange w:id="33" w:author="Ameliara Freire" w:date="2023-06-14T11:08:00Z">
          <w:pPr>
            <w:spacing w:after="0" w:line="360" w:lineRule="auto"/>
          </w:pPr>
        </w:pPrChange>
      </w:pPr>
      <w:r>
        <w:rPr>
          <w:rFonts w:ascii="Arial" w:hAnsi="Arial" w:cs="Arial"/>
          <w:color w:val="000000"/>
          <w:sz w:val="24"/>
          <w:szCs w:val="24"/>
        </w:rPr>
        <w:t>Figura 4.</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538E3F7" w14:textId="77777777" w:rsidR="006A4015" w:rsidRPr="002F487E" w:rsidRDefault="006A4015" w:rsidP="00314964">
      <w:pPr>
        <w:spacing w:after="0" w:line="360" w:lineRule="auto"/>
        <w:rPr>
          <w:rFonts w:ascii="Arial" w:hAnsi="Arial" w:cs="Arial"/>
          <w:sz w:val="24"/>
          <w:szCs w:val="24"/>
        </w:rPr>
      </w:pPr>
    </w:p>
    <w:p w14:paraId="36D5C5EB" w14:textId="4D4349DC" w:rsidR="00A923DC" w:rsidRPr="00FA3D6C" w:rsidRDefault="00FA3D6C" w:rsidP="00A7430F">
      <w:pPr>
        <w:pStyle w:val="NormalWeb"/>
        <w:spacing w:before="0" w:beforeAutospacing="0" w:after="0" w:afterAutospacing="0" w:line="360" w:lineRule="auto"/>
        <w:jc w:val="both"/>
        <w:rPr>
          <w:rFonts w:ascii="Arial" w:hAnsi="Arial" w:cs="Arial"/>
        </w:rPr>
      </w:pPr>
      <w:bookmarkStart w:id="34" w:name="_Hlk132143161"/>
      <w:r w:rsidRPr="00FA3D6C">
        <w:rPr>
          <w:rFonts w:ascii="Arial" w:hAnsi="Arial" w:cs="Arial"/>
          <w:color w:val="000000"/>
        </w:rPr>
        <w:t xml:space="preserve">2.4.2 </w:t>
      </w:r>
      <w:r w:rsidR="00C26EC5">
        <w:rPr>
          <w:rFonts w:ascii="Arial" w:hAnsi="Arial" w:cs="Arial"/>
          <w:color w:val="000000"/>
        </w:rPr>
        <w:t>COMO FUNCIONA A EXTRAÇÃO DE DADOS</w:t>
      </w:r>
    </w:p>
    <w:bookmarkEnd w:id="34"/>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69E5B9" w:rsidR="00A923DC" w:rsidRPr="00FA3D6C" w:rsidRDefault="00FA3D6C" w:rsidP="00DE51E5">
      <w:pPr>
        <w:pStyle w:val="NormalWeb"/>
        <w:spacing w:before="0" w:beforeAutospacing="0" w:after="0" w:afterAutospacing="0" w:line="360" w:lineRule="auto"/>
        <w:jc w:val="both"/>
        <w:rPr>
          <w:rFonts w:ascii="Arial" w:hAnsi="Arial" w:cs="Arial"/>
        </w:rPr>
      </w:pPr>
      <w:bookmarkStart w:id="35" w:name="_Hlk132143166"/>
      <w:r w:rsidRPr="00FA3D6C">
        <w:rPr>
          <w:rFonts w:ascii="Arial" w:hAnsi="Arial" w:cs="Arial"/>
          <w:color w:val="000000"/>
        </w:rPr>
        <w:t xml:space="preserve">2.4.3 </w:t>
      </w:r>
      <w:r w:rsidR="00C26EC5">
        <w:rPr>
          <w:rFonts w:ascii="Arial" w:hAnsi="Arial" w:cs="Arial"/>
          <w:color w:val="000000"/>
        </w:rPr>
        <w:t>COMO FUNCIONA A TRANSFORMAÇÃO DE DADOS</w:t>
      </w:r>
    </w:p>
    <w:bookmarkEnd w:id="35"/>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 xml:space="preserve">A </w:t>
      </w:r>
      <w:r w:rsidRPr="002F487E">
        <w:rPr>
          <w:rFonts w:ascii="Arial" w:hAnsi="Arial" w:cs="Arial"/>
          <w:color w:val="000000"/>
        </w:rPr>
        <w:lastRenderedPageBreak/>
        <w:t>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A136739" w:rsidR="00A923DC" w:rsidRPr="00FA3D6C" w:rsidRDefault="00FA3D6C" w:rsidP="00314964">
      <w:pPr>
        <w:pStyle w:val="NormalWeb"/>
        <w:spacing w:before="0" w:beforeAutospacing="0" w:after="0" w:afterAutospacing="0" w:line="360" w:lineRule="auto"/>
        <w:rPr>
          <w:rFonts w:ascii="Arial" w:hAnsi="Arial" w:cs="Arial"/>
        </w:rPr>
      </w:pPr>
      <w:bookmarkStart w:id="36" w:name="_Hlk132143172"/>
      <w:r w:rsidRPr="00FA3D6C">
        <w:rPr>
          <w:rFonts w:ascii="Arial" w:hAnsi="Arial" w:cs="Arial"/>
          <w:color w:val="000000"/>
        </w:rPr>
        <w:t xml:space="preserve">2.4.4 </w:t>
      </w:r>
      <w:r w:rsidR="002751E4">
        <w:rPr>
          <w:rFonts w:ascii="Arial" w:hAnsi="Arial" w:cs="Arial"/>
          <w:color w:val="000000"/>
        </w:rPr>
        <w:t>COMO FUNCIONA O CARREGAMENTO DE DADOS</w:t>
      </w:r>
    </w:p>
    <w:bookmarkEnd w:id="36"/>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t>2.5 ELT</w:t>
      </w:r>
    </w:p>
    <w:p w14:paraId="1CCFBE73" w14:textId="3FBFEE6A"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w:t>
      </w:r>
      <w:del w:id="37" w:author="Ameliara Freire" w:date="2023-06-14T11:08:00Z">
        <w:r w:rsidR="008C24CD" w:rsidDel="00FA1439">
          <w:rPr>
            <w:rFonts w:ascii="Arial" w:hAnsi="Arial" w:cs="Arial"/>
            <w:color w:val="000000"/>
          </w:rPr>
          <w:delText xml:space="preserve">figura </w:delText>
        </w:r>
      </w:del>
      <w:ins w:id="38" w:author="Ameliara Freire" w:date="2023-06-14T11:08:00Z">
        <w:r w:rsidR="00FA1439">
          <w:rPr>
            <w:rFonts w:ascii="Arial" w:hAnsi="Arial" w:cs="Arial"/>
            <w:color w:val="000000"/>
          </w:rPr>
          <w:t>F</w:t>
        </w:r>
        <w:r w:rsidR="00FA1439">
          <w:rPr>
            <w:rFonts w:ascii="Arial" w:hAnsi="Arial" w:cs="Arial"/>
            <w:color w:val="000000"/>
          </w:rPr>
          <w:t xml:space="preserve">igura </w:t>
        </w:r>
      </w:ins>
      <w:r w:rsidR="008C24CD">
        <w:rPr>
          <w:rFonts w:ascii="Arial" w:hAnsi="Arial" w:cs="Arial"/>
          <w:color w:val="000000"/>
        </w:rPr>
        <w:t>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590AC4EB" w14:textId="77777777" w:rsidR="00C761B8" w:rsidRDefault="00C761B8" w:rsidP="00BC72CA">
      <w:pPr>
        <w:pStyle w:val="NormalWeb"/>
        <w:spacing w:before="0" w:beforeAutospacing="0" w:after="0" w:afterAutospacing="0" w:line="360" w:lineRule="auto"/>
        <w:ind w:firstLine="720"/>
        <w:jc w:val="both"/>
        <w:rPr>
          <w:rFonts w:ascii="Arial" w:hAnsi="Arial" w:cs="Arial"/>
          <w:color w:val="000000"/>
        </w:rPr>
      </w:pPr>
    </w:p>
    <w:p w14:paraId="372EDD4D" w14:textId="77777777" w:rsidR="00FA3D6C" w:rsidRPr="002F487E" w:rsidRDefault="00FA3D6C" w:rsidP="00CE4E2D">
      <w:pPr>
        <w:pStyle w:val="NormalWeb"/>
        <w:spacing w:before="0" w:beforeAutospacing="0" w:after="0" w:afterAutospacing="0" w:line="360" w:lineRule="auto"/>
        <w:jc w:val="center"/>
        <w:rPr>
          <w:rFonts w:ascii="Arial" w:hAnsi="Arial" w:cs="Arial"/>
        </w:rPr>
        <w:pPrChange w:id="39" w:author="Ameliara Freire" w:date="2023-06-14T11:08:00Z">
          <w:pPr>
            <w:pStyle w:val="NormalWeb"/>
            <w:spacing w:before="0" w:beforeAutospacing="0" w:after="0" w:afterAutospacing="0" w:line="360" w:lineRule="auto"/>
          </w:pPr>
        </w:pPrChange>
      </w:pPr>
      <w:r w:rsidRPr="002F487E">
        <w:rPr>
          <w:rFonts w:ascii="Arial" w:hAnsi="Arial" w:cs="Arial"/>
          <w:noProof/>
          <w:color w:val="000000"/>
          <w:bdr w:val="none" w:sz="0" w:space="0" w:color="auto" w:frame="1"/>
        </w:rPr>
        <w:lastRenderedPageBreak/>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0C305D79" w:rsidR="00FA3D6C" w:rsidRPr="002F487E" w:rsidRDefault="008C24CD" w:rsidP="00CE4E2D">
      <w:pPr>
        <w:spacing w:after="0" w:line="360" w:lineRule="auto"/>
        <w:jc w:val="center"/>
        <w:rPr>
          <w:rFonts w:ascii="Arial" w:hAnsi="Arial" w:cs="Arial"/>
          <w:sz w:val="24"/>
          <w:szCs w:val="24"/>
        </w:rPr>
        <w:pPrChange w:id="40" w:author="Ameliara Freire" w:date="2023-06-14T11:08:00Z">
          <w:pPr>
            <w:spacing w:after="0" w:line="360" w:lineRule="auto"/>
          </w:pPr>
        </w:pPrChange>
      </w:pPr>
      <w:r>
        <w:rPr>
          <w:rFonts w:ascii="Arial" w:hAnsi="Arial" w:cs="Arial"/>
          <w:color w:val="000000"/>
          <w:sz w:val="24"/>
          <w:szCs w:val="24"/>
        </w:rPr>
        <w:t>Figura 5.</w:t>
      </w:r>
      <w:r w:rsidR="008D5AF8">
        <w:rPr>
          <w:rFonts w:ascii="Arial" w:hAnsi="Arial" w:cs="Arial"/>
          <w:color w:val="000000"/>
          <w:sz w:val="24"/>
          <w:szCs w:val="24"/>
        </w:rPr>
        <w:t xml:space="preserve"> 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2F0F72C7" w:rsidR="00A21CD1" w:rsidRDefault="00FA3D6C" w:rsidP="00314964">
      <w:pPr>
        <w:spacing w:after="0" w:line="360" w:lineRule="auto"/>
        <w:rPr>
          <w:rFonts w:ascii="Arial" w:hAnsi="Arial" w:cs="Arial"/>
          <w:sz w:val="24"/>
          <w:szCs w:val="24"/>
        </w:rPr>
      </w:pPr>
      <w:bookmarkStart w:id="41" w:name="_Hlk132143181"/>
      <w:r w:rsidRPr="00FA3D6C">
        <w:rPr>
          <w:rFonts w:ascii="Arial" w:hAnsi="Arial" w:cs="Arial"/>
          <w:color w:val="000000"/>
          <w:sz w:val="24"/>
          <w:szCs w:val="24"/>
        </w:rPr>
        <w:t xml:space="preserve">2.5.1 </w:t>
      </w:r>
      <w:r w:rsidR="002751E4">
        <w:rPr>
          <w:rFonts w:ascii="Arial" w:hAnsi="Arial" w:cs="Arial"/>
          <w:color w:val="000000"/>
          <w:sz w:val="24"/>
          <w:szCs w:val="24"/>
        </w:rPr>
        <w:t>PROCESSO DE ELT</w:t>
      </w:r>
      <w:bookmarkEnd w:id="41"/>
    </w:p>
    <w:p w14:paraId="4DCD097D" w14:textId="0810EE76" w:rsidR="00A17976" w:rsidRPr="0062309E" w:rsidRDefault="00A21CD1" w:rsidP="0062309E">
      <w:pPr>
        <w:spacing w:after="0" w:line="360" w:lineRule="auto"/>
        <w:ind w:firstLine="720"/>
        <w:jc w:val="both"/>
        <w:rPr>
          <w:rFonts w:ascii="Arial" w:hAnsi="Arial" w:cs="Arial"/>
          <w:color w:val="000000"/>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r w:rsidR="00FA3D6C" w:rsidRPr="0062309E">
        <w:rPr>
          <w:rFonts w:ascii="Arial" w:hAnsi="Arial" w:cs="Arial"/>
          <w:i/>
          <w:iCs/>
          <w:color w:val="000000"/>
          <w:sz w:val="24"/>
          <w:szCs w:val="24"/>
        </w:rPr>
        <w:t>advanced analytics</w:t>
      </w:r>
      <w:r w:rsidR="00FA3D6C" w:rsidRPr="0062309E">
        <w:rPr>
          <w:rFonts w:ascii="Arial" w:hAnsi="Arial" w:cs="Arial"/>
          <w:color w:val="000000"/>
          <w:sz w:val="24"/>
          <w:szCs w:val="24"/>
        </w:rPr>
        <w:t> </w:t>
      </w:r>
      <w:r w:rsidR="00A17976" w:rsidRPr="0062309E">
        <w:rPr>
          <w:rFonts w:ascii="Arial" w:hAnsi="Arial" w:cs="Arial"/>
          <w:sz w:val="24"/>
          <w:szCs w:val="24"/>
        </w:rPr>
        <w:t>(</w:t>
      </w:r>
      <w:bookmarkStart w:id="42" w:name="_Hlk137294781"/>
      <w:r w:rsidR="00A17976" w:rsidRPr="0062309E">
        <w:rPr>
          <w:rFonts w:ascii="Arial" w:hAnsi="Arial" w:cs="Arial"/>
          <w:sz w:val="24"/>
          <w:szCs w:val="24"/>
        </w:rPr>
        <w:t>SINGHAL; AGGARWAL, 2022</w:t>
      </w:r>
      <w:bookmarkEnd w:id="42"/>
      <w:r w:rsidR="00A17976"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502B5243"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w:t>
      </w:r>
      <w:r w:rsidR="002751E4">
        <w:rPr>
          <w:rFonts w:ascii="Arial" w:hAnsi="Arial" w:cs="Arial"/>
          <w:b/>
          <w:bCs/>
          <w:sz w:val="24"/>
          <w:szCs w:val="24"/>
        </w:rPr>
        <w:t xml:space="preserve">COMPARATIVO ENTRE </w:t>
      </w:r>
      <w:r w:rsidR="00F94300" w:rsidRPr="00892BBA">
        <w:rPr>
          <w:rFonts w:ascii="Arial" w:hAnsi="Arial" w:cs="Arial"/>
          <w:b/>
          <w:bCs/>
          <w:sz w:val="24"/>
          <w:szCs w:val="24"/>
        </w:rPr>
        <w:t xml:space="preserve">ETL </w:t>
      </w:r>
      <w:r w:rsidR="002751E4">
        <w:rPr>
          <w:rFonts w:ascii="Arial" w:hAnsi="Arial" w:cs="Arial"/>
          <w:b/>
          <w:bCs/>
          <w:sz w:val="24"/>
          <w:szCs w:val="24"/>
        </w:rPr>
        <w:t>E</w:t>
      </w:r>
      <w:r w:rsidR="00F94300" w:rsidRPr="00892BBA">
        <w:rPr>
          <w:rFonts w:ascii="Arial" w:hAnsi="Arial" w:cs="Arial"/>
          <w:b/>
          <w:bCs/>
          <w:sz w:val="24"/>
          <w:szCs w:val="24"/>
        </w:rPr>
        <w:t xml:space="preserve"> E</w:t>
      </w:r>
      <w:r w:rsidR="00116D6E">
        <w:rPr>
          <w:rFonts w:ascii="Arial" w:hAnsi="Arial" w:cs="Arial"/>
          <w:b/>
          <w:bCs/>
          <w:sz w:val="24"/>
          <w:szCs w:val="24"/>
        </w:rPr>
        <w:t>LT</w:t>
      </w:r>
    </w:p>
    <w:p w14:paraId="62E23905" w14:textId="02473D0F"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w:t>
      </w:r>
      <w:del w:id="43" w:author="Ameliara Freire" w:date="2023-06-14T11:08:00Z">
        <w:r w:rsidR="0062309E" w:rsidDel="00FA1439">
          <w:rPr>
            <w:rFonts w:ascii="Arial" w:hAnsi="Arial" w:cs="Arial"/>
            <w:sz w:val="24"/>
            <w:szCs w:val="24"/>
          </w:rPr>
          <w:delText xml:space="preserve">figura </w:delText>
        </w:r>
      </w:del>
      <w:ins w:id="44" w:author="Ameliara Freire" w:date="2023-06-14T11:08:00Z">
        <w:r w:rsidR="00FA1439">
          <w:rPr>
            <w:rFonts w:ascii="Arial" w:hAnsi="Arial" w:cs="Arial"/>
            <w:sz w:val="24"/>
            <w:szCs w:val="24"/>
          </w:rPr>
          <w:t>F</w:t>
        </w:r>
        <w:r w:rsidR="00FA1439">
          <w:rPr>
            <w:rFonts w:ascii="Arial" w:hAnsi="Arial" w:cs="Arial"/>
            <w:sz w:val="24"/>
            <w:szCs w:val="24"/>
          </w:rPr>
          <w:t xml:space="preserve">igura </w:t>
        </w:r>
      </w:ins>
      <w:r w:rsidR="0062309E">
        <w:rPr>
          <w:rFonts w:ascii="Arial" w:hAnsi="Arial" w:cs="Arial"/>
          <w:sz w:val="24"/>
          <w:szCs w:val="24"/>
        </w:rPr>
        <w:t xml:space="preserve">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w:t>
      </w:r>
      <w:r>
        <w:rPr>
          <w:rFonts w:ascii="Arial" w:hAnsi="Arial" w:cs="Arial"/>
          <w:sz w:val="24"/>
          <w:szCs w:val="24"/>
        </w:rPr>
        <w:lastRenderedPageBreak/>
        <w:t xml:space="preserve">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6F6E1C26" w14:textId="77777777" w:rsidR="0074168F" w:rsidRDefault="0074168F" w:rsidP="0074168F">
      <w:pPr>
        <w:spacing w:after="0" w:line="360" w:lineRule="auto"/>
        <w:jc w:val="both"/>
        <w:rPr>
          <w:rFonts w:ascii="Arial" w:hAnsi="Arial" w:cs="Arial"/>
          <w:sz w:val="24"/>
          <w:szCs w:val="24"/>
        </w:rPr>
      </w:pPr>
    </w:p>
    <w:p w14:paraId="621A4050" w14:textId="77777777" w:rsidR="00F94300" w:rsidRDefault="00F94300" w:rsidP="00FA1439">
      <w:pPr>
        <w:spacing w:after="0" w:line="360" w:lineRule="auto"/>
        <w:jc w:val="center"/>
        <w:rPr>
          <w:rFonts w:ascii="Arial" w:hAnsi="Arial" w:cs="Arial"/>
          <w:sz w:val="24"/>
          <w:szCs w:val="24"/>
        </w:rPr>
        <w:pPrChange w:id="45" w:author="Ameliara Freire" w:date="2023-06-14T11:08:00Z">
          <w:pPr>
            <w:spacing w:after="0" w:line="360" w:lineRule="auto"/>
          </w:pPr>
        </w:pPrChange>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DEC528D" w:rsidR="00F94300" w:rsidRDefault="00865738" w:rsidP="00FA1439">
      <w:pPr>
        <w:spacing w:after="0" w:line="360" w:lineRule="auto"/>
        <w:jc w:val="center"/>
        <w:rPr>
          <w:rFonts w:ascii="Arial" w:hAnsi="Arial" w:cs="Arial"/>
          <w:sz w:val="24"/>
          <w:szCs w:val="24"/>
        </w:rPr>
        <w:pPrChange w:id="46" w:author="Ameliara Freire" w:date="2023-06-14T11:08:00Z">
          <w:pPr>
            <w:spacing w:after="0" w:line="360" w:lineRule="auto"/>
          </w:pPr>
        </w:pPrChange>
      </w:pPr>
      <w:r>
        <w:rPr>
          <w:rFonts w:ascii="Arial" w:hAnsi="Arial" w:cs="Arial"/>
          <w:sz w:val="24"/>
          <w:szCs w:val="24"/>
        </w:rPr>
        <w:t>Figura 6.</w:t>
      </w:r>
      <w:r w:rsidR="00F94300">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01E01324" w14:textId="7333AD1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.1 </w:t>
      </w:r>
      <w:r w:rsidR="002751E4">
        <w:rPr>
          <w:rFonts w:ascii="Arial" w:hAnsi="Arial" w:cs="Arial"/>
          <w:sz w:val="24"/>
          <w:szCs w:val="24"/>
        </w:rPr>
        <w:t>VANTAGENS</w:t>
      </w:r>
      <w:r w:rsidR="00F94300" w:rsidRPr="002F487E">
        <w:rPr>
          <w:rFonts w:ascii="Arial" w:hAnsi="Arial" w:cs="Arial"/>
          <w:sz w:val="24"/>
          <w:szCs w:val="24"/>
        </w:rPr>
        <w:t xml:space="preserve">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w:t>
      </w:r>
      <w:r w:rsidR="00160B5E" w:rsidRPr="00160B5E">
        <w:rPr>
          <w:rFonts w:ascii="Arial" w:hAnsi="Arial" w:cs="Arial"/>
          <w:color w:val="000000"/>
          <w:sz w:val="24"/>
          <w:szCs w:val="24"/>
        </w:rPr>
        <w:lastRenderedPageBreak/>
        <w:t>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2839DC3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.2 </w:t>
      </w:r>
      <w:r w:rsidR="002751E4">
        <w:rPr>
          <w:rFonts w:ascii="Arial" w:hAnsi="Arial" w:cs="Arial"/>
          <w:sz w:val="24"/>
          <w:szCs w:val="24"/>
        </w:rPr>
        <w:t>DESVANTAGENS</w:t>
      </w:r>
      <w:r w:rsidR="00F94300" w:rsidRPr="002F487E">
        <w:rPr>
          <w:rFonts w:ascii="Arial" w:hAnsi="Arial" w:cs="Arial"/>
          <w:sz w:val="24"/>
          <w:szCs w:val="24"/>
        </w:rPr>
        <w:t xml:space="preserve">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35CD1B42" w14:textId="77777777" w:rsidR="001074C0" w:rsidRDefault="001074C0" w:rsidP="001074C0">
      <w:pPr>
        <w:spacing w:after="0" w:line="360" w:lineRule="auto"/>
        <w:jc w:val="both"/>
        <w:rPr>
          <w:rFonts w:ascii="Arial" w:hAnsi="Arial" w:cs="Arial"/>
          <w:sz w:val="24"/>
          <w:szCs w:val="24"/>
        </w:rPr>
      </w:pPr>
    </w:p>
    <w:p w14:paraId="7384F2D9" w14:textId="1C8C488C"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.3 </w:t>
      </w:r>
      <w:r w:rsidR="002751E4">
        <w:rPr>
          <w:rFonts w:ascii="Arial" w:hAnsi="Arial" w:cs="Arial"/>
          <w:sz w:val="24"/>
          <w:szCs w:val="24"/>
        </w:rPr>
        <w:t>VANTAGENS</w:t>
      </w:r>
      <w:r w:rsidR="00F94300" w:rsidRPr="002F487E">
        <w:rPr>
          <w:rFonts w:ascii="Arial" w:hAnsi="Arial" w:cs="Arial"/>
          <w:sz w:val="24"/>
          <w:szCs w:val="24"/>
        </w:rPr>
        <w:t xml:space="preserve">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Não necessita de um bloco de transformação, pois o 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3AC6A3B7"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.4 </w:t>
      </w:r>
      <w:r w:rsidR="002751E4">
        <w:rPr>
          <w:rFonts w:ascii="Arial" w:hAnsi="Arial" w:cs="Arial"/>
          <w:sz w:val="24"/>
          <w:szCs w:val="24"/>
        </w:rPr>
        <w:t>DESVANTAGENS</w:t>
      </w:r>
      <w:r w:rsidR="00F94300" w:rsidRPr="002F487E">
        <w:rPr>
          <w:rFonts w:ascii="Arial" w:hAnsi="Arial" w:cs="Arial"/>
          <w:sz w:val="24"/>
          <w:szCs w:val="24"/>
        </w:rPr>
        <w:t xml:space="preserve">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 xml:space="preserve">Demanda uma maior quantidade de </w:t>
      </w:r>
      <w:r w:rsidRPr="00200FAB">
        <w:rPr>
          <w:rFonts w:ascii="Arial" w:hAnsi="Arial" w:cs="Arial"/>
          <w:sz w:val="24"/>
          <w:szCs w:val="24"/>
        </w:rPr>
        <w:lastRenderedPageBreak/>
        <w:t>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4C964014" w14:textId="77777777" w:rsidR="001074C0" w:rsidRDefault="001074C0" w:rsidP="001074C0">
      <w:pPr>
        <w:spacing w:after="0" w:line="360" w:lineRule="auto"/>
        <w:jc w:val="both"/>
        <w:rPr>
          <w:rFonts w:ascii="Arial" w:hAnsi="Arial" w:cs="Arial"/>
          <w:sz w:val="24"/>
          <w:szCs w:val="24"/>
        </w:rPr>
      </w:pPr>
    </w:p>
    <w:p w14:paraId="5DE2B1C2" w14:textId="6039968F" w:rsidR="00BB7323" w:rsidRDefault="00BB7323" w:rsidP="00BB7323">
      <w:pPr>
        <w:spacing w:after="0" w:line="360" w:lineRule="auto"/>
        <w:rPr>
          <w:rFonts w:ascii="Arial" w:hAnsi="Arial" w:cs="Arial"/>
          <w:sz w:val="24"/>
          <w:szCs w:val="24"/>
        </w:rPr>
      </w:pPr>
      <w:r>
        <w:rPr>
          <w:rFonts w:ascii="Arial" w:hAnsi="Arial" w:cs="Arial"/>
          <w:sz w:val="24"/>
          <w:szCs w:val="24"/>
        </w:rPr>
        <w:t xml:space="preserve">3.5 </w:t>
      </w:r>
      <w:r w:rsidR="002751E4">
        <w:rPr>
          <w:rFonts w:ascii="Arial" w:hAnsi="Arial" w:cs="Arial"/>
          <w:sz w:val="24"/>
          <w:szCs w:val="24"/>
        </w:rPr>
        <w:t>PRINCIPAIS DIFERENÇAS</w:t>
      </w:r>
    </w:p>
    <w:p w14:paraId="4B97A628" w14:textId="59B817D8" w:rsidR="00BB7323" w:rsidRDefault="00C20CC4" w:rsidP="00C20CC4">
      <w:pPr>
        <w:spacing w:after="0" w:line="360" w:lineRule="auto"/>
        <w:ind w:firstLine="720"/>
        <w:rPr>
          <w:rFonts w:ascii="Arial" w:hAnsi="Arial" w:cs="Arial"/>
          <w:sz w:val="24"/>
          <w:szCs w:val="24"/>
        </w:rPr>
      </w:pPr>
      <w:r>
        <w:rPr>
          <w:rFonts w:ascii="Arial" w:hAnsi="Arial" w:cs="Arial"/>
          <w:sz w:val="24"/>
          <w:szCs w:val="24"/>
        </w:rPr>
        <w:t>A Tabela 2 ilustra</w:t>
      </w:r>
      <w:r w:rsidR="00BB7323">
        <w:rPr>
          <w:rFonts w:ascii="Arial" w:hAnsi="Arial" w:cs="Arial"/>
          <w:sz w:val="24"/>
          <w:szCs w:val="24"/>
        </w:rPr>
        <w:t xml:space="preserve"> o comparativo entre os modelos de extração ETL e ELT</w:t>
      </w:r>
      <w:r>
        <w:rPr>
          <w:rFonts w:ascii="Arial" w:hAnsi="Arial" w:cs="Arial"/>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2B189326" w:rsidR="00BB7323" w:rsidRDefault="00C20CC4" w:rsidP="00131D51">
      <w:pPr>
        <w:spacing w:after="0" w:line="360" w:lineRule="auto"/>
        <w:jc w:val="center"/>
        <w:rPr>
          <w:rFonts w:ascii="Arial" w:hAnsi="Arial" w:cs="Arial"/>
          <w:sz w:val="24"/>
          <w:szCs w:val="24"/>
        </w:rPr>
        <w:pPrChange w:id="47" w:author="Ameliara Freire" w:date="2023-06-14T11:09:00Z">
          <w:pPr>
            <w:spacing w:after="0" w:line="360" w:lineRule="auto"/>
          </w:pPr>
        </w:pPrChange>
      </w:pPr>
      <w:r>
        <w:rPr>
          <w:rFonts w:ascii="Arial" w:hAnsi="Arial" w:cs="Arial"/>
          <w:sz w:val="24"/>
          <w:szCs w:val="24"/>
        </w:rPr>
        <w:t xml:space="preserve">Tabela 2. </w:t>
      </w:r>
      <w:r w:rsidR="00BB7323">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sidR="00BB7323">
        <w:rPr>
          <w:rFonts w:ascii="Arial" w:hAnsi="Arial" w:cs="Arial"/>
          <w:sz w:val="24"/>
          <w:szCs w:val="24"/>
        </w:rPr>
        <w:t xml:space="preserve">, acesso em </w:t>
      </w:r>
      <w:r w:rsidR="0062309E">
        <w:rPr>
          <w:rFonts w:ascii="Arial" w:hAnsi="Arial" w:cs="Arial"/>
          <w:sz w:val="24"/>
          <w:szCs w:val="24"/>
        </w:rPr>
        <w:t>10</w:t>
      </w:r>
      <w:r w:rsidR="00BB7323">
        <w:rPr>
          <w:rFonts w:ascii="Arial" w:hAnsi="Arial" w:cs="Arial"/>
          <w:sz w:val="24"/>
          <w:szCs w:val="24"/>
        </w:rPr>
        <w:t>/0</w:t>
      </w:r>
      <w:r w:rsidR="0062309E">
        <w:rPr>
          <w:rFonts w:ascii="Arial" w:hAnsi="Arial" w:cs="Arial"/>
          <w:sz w:val="24"/>
          <w:szCs w:val="24"/>
        </w:rPr>
        <w:t>6</w:t>
      </w:r>
      <w:r w:rsidR="00BB7323">
        <w:rPr>
          <w:rFonts w:ascii="Arial" w:hAnsi="Arial" w:cs="Arial"/>
          <w:sz w:val="24"/>
          <w:szCs w:val="24"/>
        </w:rPr>
        <w:t>/2023.</w:t>
      </w:r>
    </w:p>
    <w:p w14:paraId="22CE42BA" w14:textId="77777777" w:rsidR="00BB7323" w:rsidRDefault="00BB7323" w:rsidP="00BB7323">
      <w:pPr>
        <w:spacing w:after="0" w:line="360" w:lineRule="auto"/>
        <w:jc w:val="both"/>
        <w:rPr>
          <w:rFonts w:ascii="Arial" w:hAnsi="Arial" w:cs="Arial"/>
          <w:sz w:val="24"/>
          <w:szCs w:val="24"/>
        </w:rPr>
      </w:pPr>
    </w:p>
    <w:p w14:paraId="08960286" w14:textId="77777777" w:rsidR="000C2569" w:rsidRDefault="000C2569" w:rsidP="00BB7323">
      <w:pPr>
        <w:spacing w:after="0" w:line="360" w:lineRule="auto"/>
        <w:jc w:val="both"/>
        <w:rPr>
          <w:rFonts w:ascii="Arial" w:hAnsi="Arial" w:cs="Arial"/>
          <w:sz w:val="24"/>
          <w:szCs w:val="24"/>
        </w:rPr>
      </w:pPr>
    </w:p>
    <w:p w14:paraId="51936BAE" w14:textId="77777777" w:rsidR="000C2569" w:rsidRPr="00BB7323" w:rsidRDefault="000C2569" w:rsidP="00BB7323">
      <w:pPr>
        <w:spacing w:after="0" w:line="360" w:lineRule="auto"/>
        <w:jc w:val="both"/>
        <w:rPr>
          <w:rFonts w:ascii="Arial" w:hAnsi="Arial" w:cs="Arial"/>
          <w:sz w:val="24"/>
          <w:szCs w:val="24"/>
        </w:rPr>
      </w:pPr>
    </w:p>
    <w:p w14:paraId="23582681" w14:textId="77777777" w:rsidR="00F94300" w:rsidRDefault="00F94300" w:rsidP="00F94300">
      <w:pPr>
        <w:spacing w:after="0" w:line="360" w:lineRule="auto"/>
        <w:rPr>
          <w:rFonts w:ascii="Arial" w:hAnsi="Arial" w:cs="Arial"/>
          <w:b/>
          <w:bCs/>
          <w:sz w:val="24"/>
          <w:szCs w:val="24"/>
        </w:rPr>
      </w:pPr>
    </w:p>
    <w:p w14:paraId="0BD83A65" w14:textId="77777777" w:rsidR="004D5352" w:rsidRDefault="004D5352" w:rsidP="00F94300">
      <w:pPr>
        <w:spacing w:after="0" w:line="360" w:lineRule="auto"/>
        <w:rPr>
          <w:rFonts w:ascii="Arial" w:hAnsi="Arial" w:cs="Arial"/>
          <w:b/>
          <w:bCs/>
          <w:sz w:val="24"/>
          <w:szCs w:val="24"/>
        </w:rPr>
      </w:pPr>
    </w:p>
    <w:p w14:paraId="4C0165FD" w14:textId="77777777" w:rsidR="004D5352" w:rsidRDefault="004D5352" w:rsidP="00F94300">
      <w:pPr>
        <w:spacing w:after="0" w:line="360" w:lineRule="auto"/>
        <w:rPr>
          <w:rFonts w:ascii="Arial" w:hAnsi="Arial" w:cs="Arial"/>
          <w:b/>
          <w:bCs/>
          <w:sz w:val="24"/>
          <w:szCs w:val="24"/>
        </w:rPr>
      </w:pPr>
    </w:p>
    <w:p w14:paraId="485E438C" w14:textId="5E9DCE45" w:rsidR="00F94300" w:rsidRDefault="00865738" w:rsidP="00F94300">
      <w:pPr>
        <w:spacing w:after="0" w:line="360" w:lineRule="auto"/>
        <w:rPr>
          <w:rFonts w:ascii="Arial" w:hAnsi="Arial" w:cs="Arial"/>
          <w:b/>
          <w:bCs/>
          <w:sz w:val="24"/>
          <w:szCs w:val="24"/>
        </w:rPr>
      </w:pPr>
      <w:r>
        <w:rPr>
          <w:rFonts w:ascii="Arial" w:hAnsi="Arial" w:cs="Arial"/>
          <w:b/>
          <w:bCs/>
          <w:sz w:val="24"/>
          <w:szCs w:val="24"/>
        </w:rPr>
        <w:lastRenderedPageBreak/>
        <w:t>4</w:t>
      </w:r>
      <w:r w:rsidR="00F94300" w:rsidRPr="00F94300">
        <w:rPr>
          <w:rFonts w:ascii="Arial" w:hAnsi="Arial" w:cs="Arial"/>
          <w:b/>
          <w:bCs/>
          <w:sz w:val="24"/>
          <w:szCs w:val="24"/>
        </w:rPr>
        <w:t xml:space="preserve"> </w:t>
      </w:r>
      <w:r w:rsidR="009F5CFD">
        <w:rPr>
          <w:rFonts w:ascii="Arial" w:hAnsi="Arial" w:cs="Arial"/>
          <w:b/>
          <w:bCs/>
          <w:sz w:val="24"/>
          <w:szCs w:val="24"/>
        </w:rPr>
        <w:t>CONCLUSÃO</w:t>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lastRenderedPageBreak/>
        <w:t xml:space="preserve">5 </w:t>
      </w:r>
      <w:r w:rsidR="00255353" w:rsidRPr="00865738">
        <w:rPr>
          <w:rFonts w:ascii="Arial" w:eastAsia="Arial" w:hAnsi="Arial" w:cs="Arial"/>
          <w:b/>
          <w:sz w:val="24"/>
          <w:szCs w:val="24"/>
        </w:rPr>
        <w:t>REFERÊNCIAS</w:t>
      </w:r>
    </w:p>
    <w:p w14:paraId="68B51E7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bookmarkStart w:id="48" w:name="_Hlk133396627"/>
      <w:r w:rsidRPr="00FA5FE3">
        <w:rPr>
          <w:rFonts w:ascii="Arial" w:hAnsi="Arial" w:cs="Arial"/>
          <w:color w:val="222222"/>
          <w:sz w:val="24"/>
          <w:szCs w:val="24"/>
          <w:shd w:val="clear" w:color="auto" w:fill="FFFFFF"/>
        </w:rPr>
        <w:t xml:space="preserve">ARORA, </w:t>
      </w:r>
      <w:proofErr w:type="spellStart"/>
      <w:r w:rsidRPr="00FA5FE3">
        <w:rPr>
          <w:rFonts w:ascii="Arial" w:hAnsi="Arial" w:cs="Arial"/>
          <w:color w:val="222222"/>
          <w:sz w:val="24"/>
          <w:szCs w:val="24"/>
          <w:shd w:val="clear" w:color="auto" w:fill="FFFFFF"/>
        </w:rPr>
        <w:t>Vishesh</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O que é Big </w:t>
      </w:r>
      <w:proofErr w:type="gramStart"/>
      <w:r w:rsidRPr="00FA5FE3">
        <w:rPr>
          <w:rStyle w:val="Forte"/>
          <w:rFonts w:ascii="Arial" w:hAnsi="Arial" w:cs="Arial"/>
          <w:color w:val="222222"/>
          <w:sz w:val="24"/>
          <w:szCs w:val="24"/>
          <w:shd w:val="clear" w:color="auto" w:fill="FFFFFF"/>
        </w:rPr>
        <w:t>Data?</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introdução, usos e aplicações.. Introdução, Usos e </w:t>
      </w:r>
      <w:proofErr w:type="gramStart"/>
      <w:r w:rsidRPr="00FA5FE3">
        <w:rPr>
          <w:rFonts w:ascii="Arial" w:hAnsi="Arial" w:cs="Arial"/>
          <w:color w:val="222222"/>
          <w:sz w:val="24"/>
          <w:szCs w:val="24"/>
          <w:shd w:val="clear" w:color="auto" w:fill="FFFFFF"/>
        </w:rPr>
        <w:t>Aplicações..</w:t>
      </w:r>
      <w:proofErr w:type="gramEnd"/>
      <w:r w:rsidRPr="00FA5FE3">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8D00D36" w14:textId="37946260"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ARRAIS, </w:t>
      </w:r>
      <w:proofErr w:type="spellStart"/>
      <w:r w:rsidRPr="00FA5FE3">
        <w:rPr>
          <w:rFonts w:ascii="Arial" w:hAnsi="Arial" w:cs="Arial"/>
          <w:color w:val="222222"/>
          <w:sz w:val="24"/>
          <w:szCs w:val="24"/>
          <w:shd w:val="clear" w:color="auto" w:fill="FFFFFF"/>
        </w:rPr>
        <w:t>Karolayne</w:t>
      </w:r>
      <w:proofErr w:type="spellEnd"/>
      <w:r w:rsidRPr="00FA5FE3">
        <w:rPr>
          <w:rFonts w:ascii="Arial" w:hAnsi="Arial" w:cs="Arial"/>
          <w:color w:val="222222"/>
          <w:sz w:val="24"/>
          <w:szCs w:val="24"/>
          <w:shd w:val="clear" w:color="auto" w:fill="FFFFFF"/>
        </w:rPr>
        <w:t xml:space="preserve"> Fernandes. </w:t>
      </w:r>
      <w:r w:rsidRPr="00FA5FE3">
        <w:rPr>
          <w:rStyle w:val="Forte"/>
          <w:rFonts w:ascii="Arial" w:hAnsi="Arial" w:cs="Arial"/>
          <w:color w:val="222222"/>
          <w:sz w:val="24"/>
          <w:szCs w:val="24"/>
          <w:shd w:val="clear" w:color="auto" w:fill="FFFFFF"/>
        </w:rPr>
        <w:t>CONSTRUÇÃO DE UM PIPELINE DE DADOS UTILIZANDO SERVIÇOS DA NUVEM</w:t>
      </w:r>
      <w:r w:rsidRPr="00FA5FE3">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FA5FE3">
        <w:rPr>
          <w:rFonts w:ascii="Arial" w:hAnsi="Arial" w:cs="Arial"/>
          <w:color w:val="222222"/>
          <w:sz w:val="24"/>
          <w:szCs w:val="24"/>
          <w:shd w:val="clear" w:color="auto" w:fill="FFFFFF"/>
        </w:rPr>
        <w:t>Sp</w:t>
      </w:r>
      <w:proofErr w:type="spellEnd"/>
      <w:r w:rsidRPr="00FA5FE3">
        <w:rPr>
          <w:rFonts w:ascii="Arial" w:hAnsi="Arial" w:cs="Arial"/>
          <w:color w:val="222222"/>
          <w:sz w:val="24"/>
          <w:szCs w:val="24"/>
          <w:shd w:val="clear" w:color="auto" w:fill="FFFFFF"/>
        </w:rPr>
        <w:t>, 2022.</w:t>
      </w:r>
    </w:p>
    <w:p w14:paraId="60BDEB07"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436FA3F5" w14:textId="48C24AD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O que é ETL?</w:t>
      </w:r>
      <w:r w:rsidRPr="00FA5FE3">
        <w:rPr>
          <w:rFonts w:ascii="Arial" w:hAnsi="Arial" w:cs="Arial"/>
          <w:color w:val="222222"/>
          <w:sz w:val="24"/>
          <w:szCs w:val="24"/>
          <w:shd w:val="clear" w:color="auto" w:fill="FFFFFF"/>
        </w:rPr>
        <w:t> Disponível em: https://aws.amazon.com/pt/what-is/etl/. Acesso em: 11 abr. 2023.</w:t>
      </w:r>
    </w:p>
    <w:p w14:paraId="00E586E6"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968D645" w14:textId="142B351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 xml:space="preserve">O que é um data </w:t>
      </w:r>
      <w:proofErr w:type="spellStart"/>
      <w:proofErr w:type="gramStart"/>
      <w:r w:rsidRPr="00FA5FE3">
        <w:rPr>
          <w:rStyle w:val="Forte"/>
          <w:rFonts w:ascii="Arial" w:hAnsi="Arial" w:cs="Arial"/>
          <w:color w:val="222222"/>
          <w:sz w:val="24"/>
          <w:szCs w:val="24"/>
          <w:shd w:val="clear" w:color="auto" w:fill="FFFFFF"/>
        </w:rPr>
        <w:t>lake</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armazene todos os seus dados em um repositório centralizado em qualquer escala.</w:t>
      </w:r>
      <w:r w:rsidR="00353719">
        <w:rPr>
          <w:rFonts w:ascii="Arial" w:hAnsi="Arial" w:cs="Arial"/>
          <w:color w:val="222222"/>
          <w:sz w:val="24"/>
          <w:szCs w:val="24"/>
          <w:shd w:val="clear" w:color="auto" w:fill="FFFFFF"/>
        </w:rPr>
        <w:t xml:space="preserve"> </w:t>
      </w:r>
      <w:r w:rsidRPr="00FA5FE3">
        <w:rPr>
          <w:rFonts w:ascii="Arial" w:hAnsi="Arial" w:cs="Arial"/>
          <w:color w:val="222222"/>
          <w:sz w:val="24"/>
          <w:szCs w:val="24"/>
          <w:shd w:val="clear" w:color="auto" w:fill="FFFFFF"/>
        </w:rPr>
        <w:t xml:space="preserve">Disponível em: https://aws.amazon.com/pt/big-data/datalakes-and-analytics/what-is-a-data-lake/.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1B10781A" w14:textId="77777777" w:rsidR="003F508E" w:rsidRPr="00FA5FE3" w:rsidRDefault="003F508E" w:rsidP="00353719">
      <w:pPr>
        <w:spacing w:after="0" w:line="360" w:lineRule="auto"/>
        <w:jc w:val="both"/>
        <w:rPr>
          <w:rFonts w:ascii="Arial" w:hAnsi="Arial" w:cs="Arial"/>
          <w:sz w:val="24"/>
          <w:szCs w:val="24"/>
          <w:lang w:val="en-US"/>
        </w:rPr>
      </w:pPr>
    </w:p>
    <w:p w14:paraId="03812DD4" w14:textId="0074C75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 xml:space="preserve">BAHGA, A.; MADISETTI, V. </w:t>
      </w:r>
      <w:r w:rsidRPr="00FA5FE3">
        <w:rPr>
          <w:rFonts w:ascii="Arial" w:hAnsi="Arial" w:cs="Arial"/>
          <w:b/>
          <w:bCs/>
          <w:sz w:val="24"/>
          <w:szCs w:val="24"/>
          <w:lang w:val="en-US"/>
        </w:rPr>
        <w:t xml:space="preserve">Big Data Science &amp; Analytics: </w:t>
      </w:r>
      <w:r w:rsidRPr="00FA5FE3">
        <w:rPr>
          <w:rFonts w:ascii="Arial" w:hAnsi="Arial" w:cs="Arial"/>
          <w:sz w:val="24"/>
          <w:szCs w:val="24"/>
          <w:lang w:val="en-US"/>
        </w:rPr>
        <w:t xml:space="preserve">A Hands-On Approach. Published by Arshdeep </w:t>
      </w:r>
      <w:proofErr w:type="spellStart"/>
      <w:r w:rsidRPr="00FA5FE3">
        <w:rPr>
          <w:rFonts w:ascii="Arial" w:hAnsi="Arial" w:cs="Arial"/>
          <w:sz w:val="24"/>
          <w:szCs w:val="24"/>
          <w:lang w:val="en-US"/>
        </w:rPr>
        <w:t>Bahga</w:t>
      </w:r>
      <w:proofErr w:type="spellEnd"/>
      <w:r w:rsidRPr="00FA5FE3">
        <w:rPr>
          <w:rFonts w:ascii="Arial" w:hAnsi="Arial" w:cs="Arial"/>
          <w:sz w:val="24"/>
          <w:szCs w:val="24"/>
          <w:lang w:val="en-US"/>
        </w:rPr>
        <w:t xml:space="preserve"> &amp; Vijay </w:t>
      </w:r>
      <w:proofErr w:type="spellStart"/>
      <w:r w:rsidRPr="00FA5FE3">
        <w:rPr>
          <w:rFonts w:ascii="Arial" w:hAnsi="Arial" w:cs="Arial"/>
          <w:sz w:val="24"/>
          <w:szCs w:val="24"/>
          <w:lang w:val="en-US"/>
        </w:rPr>
        <w:t>Madisetti</w:t>
      </w:r>
      <w:proofErr w:type="spellEnd"/>
      <w:r w:rsidRPr="00FA5FE3">
        <w:rPr>
          <w:rFonts w:ascii="Arial" w:hAnsi="Arial" w:cs="Arial"/>
          <w:sz w:val="24"/>
          <w:szCs w:val="24"/>
          <w:lang w:val="en-US"/>
        </w:rPr>
        <w:t>. 2019.</w:t>
      </w:r>
    </w:p>
    <w:p w14:paraId="5AFAEE0C"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6125BD6E" w14:textId="61DC4975"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BLASI, Isabela. </w:t>
      </w:r>
      <w:r w:rsidRPr="00FA5FE3">
        <w:rPr>
          <w:rStyle w:val="Forte"/>
          <w:rFonts w:ascii="Arial" w:hAnsi="Arial" w:cs="Arial"/>
          <w:color w:val="222222"/>
          <w:sz w:val="24"/>
          <w:szCs w:val="24"/>
          <w:shd w:val="clear" w:color="auto" w:fill="FFFFFF"/>
        </w:rPr>
        <w:t>ETL X ELT: qual a diferença?</w:t>
      </w:r>
      <w:r w:rsidRPr="00FA5FE3">
        <w:rPr>
          <w:rFonts w:ascii="Arial" w:hAnsi="Arial" w:cs="Arial"/>
          <w:color w:val="222222"/>
          <w:sz w:val="24"/>
          <w:szCs w:val="24"/>
          <w:shd w:val="clear" w:color="auto" w:fill="FFFFFF"/>
        </w:rPr>
        <w:t> 2020. Disponível em: https://blog.indicium.tech/etl-vs-elt-diferencas/?utm_source=Google&amp;utm_medium=cpc&amp;utm_term=&amp;utm_campaign=19229929630&amp;utm_content=&amp;gclid=Cj0KCQiAxbefBhDfARIsAL4XLRpHfjmOB5-JAR-YWRjnhhC1TvnUQNWYbNgtbLE8Rzm5dxDS9LglxFwaAtQCEALw_wcB. Acesso em: 14 mar. 2023.</w:t>
      </w:r>
    </w:p>
    <w:p w14:paraId="61E79E1E" w14:textId="77777777" w:rsidR="003F508E" w:rsidRPr="00FA5FE3" w:rsidRDefault="003F508E" w:rsidP="00353719">
      <w:pPr>
        <w:spacing w:after="0" w:line="360" w:lineRule="auto"/>
        <w:jc w:val="both"/>
        <w:rPr>
          <w:rFonts w:ascii="Arial" w:hAnsi="Arial" w:cs="Arial"/>
          <w:sz w:val="24"/>
          <w:szCs w:val="24"/>
        </w:rPr>
      </w:pPr>
    </w:p>
    <w:p w14:paraId="7496ADCC" w14:textId="678B311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53719">
      <w:pPr>
        <w:spacing w:after="0" w:line="360" w:lineRule="auto"/>
        <w:jc w:val="both"/>
        <w:rPr>
          <w:rFonts w:ascii="Arial" w:hAnsi="Arial" w:cs="Arial"/>
          <w:sz w:val="24"/>
          <w:szCs w:val="24"/>
          <w:lang w:val="en-US"/>
        </w:rPr>
      </w:pPr>
    </w:p>
    <w:p w14:paraId="1F02AF1E" w14:textId="77777777" w:rsidR="00353719" w:rsidRPr="00FA5FE3" w:rsidRDefault="00353719" w:rsidP="00353719">
      <w:pPr>
        <w:spacing w:after="0" w:line="360" w:lineRule="auto"/>
        <w:jc w:val="both"/>
        <w:rPr>
          <w:rFonts w:ascii="Arial" w:hAnsi="Arial" w:cs="Arial"/>
          <w:sz w:val="24"/>
          <w:szCs w:val="24"/>
          <w:lang w:val="en-US"/>
        </w:rPr>
      </w:pPr>
    </w:p>
    <w:p w14:paraId="7EAD9C93" w14:textId="2005C44C" w:rsidR="000D549A" w:rsidRDefault="000D549A"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lastRenderedPageBreak/>
        <w:t xml:space="preserve">CHEN, Min; MAO, </w:t>
      </w:r>
      <w:proofErr w:type="spellStart"/>
      <w:r w:rsidRPr="00FA5FE3">
        <w:rPr>
          <w:rFonts w:ascii="Arial" w:hAnsi="Arial" w:cs="Arial"/>
          <w:color w:val="222222"/>
          <w:sz w:val="24"/>
          <w:szCs w:val="24"/>
          <w:shd w:val="clear" w:color="auto" w:fill="FFFFFF"/>
          <w:lang w:val="en-US"/>
        </w:rPr>
        <w:t>Shiwen</w:t>
      </w:r>
      <w:proofErr w:type="spellEnd"/>
      <w:r w:rsidRPr="00FA5FE3">
        <w:rPr>
          <w:rFonts w:ascii="Arial" w:hAnsi="Arial" w:cs="Arial"/>
          <w:color w:val="222222"/>
          <w:sz w:val="24"/>
          <w:szCs w:val="24"/>
          <w:shd w:val="clear" w:color="auto" w:fill="FFFFFF"/>
          <w:lang w:val="en-US"/>
        </w:rPr>
        <w:t xml:space="preserve">; LIU, </w:t>
      </w:r>
      <w:proofErr w:type="spellStart"/>
      <w:r w:rsidRPr="00FA5FE3">
        <w:rPr>
          <w:rFonts w:ascii="Arial" w:hAnsi="Arial" w:cs="Arial"/>
          <w:color w:val="222222"/>
          <w:sz w:val="24"/>
          <w:szCs w:val="24"/>
          <w:shd w:val="clear" w:color="auto" w:fill="FFFFFF"/>
          <w:lang w:val="en-US"/>
        </w:rPr>
        <w:t>Yunhao</w:t>
      </w:r>
      <w:proofErr w:type="spellEnd"/>
      <w:r w:rsidRPr="00FA5FE3">
        <w:rPr>
          <w:rFonts w:ascii="Arial" w:hAnsi="Arial" w:cs="Arial"/>
          <w:color w:val="222222"/>
          <w:sz w:val="24"/>
          <w:szCs w:val="24"/>
          <w:shd w:val="clear" w:color="auto" w:fill="FFFFFF"/>
          <w:lang w:val="en-US"/>
        </w:rPr>
        <w:t>. Big Data: a survey. </w:t>
      </w:r>
      <w:r w:rsidRPr="00FA5FE3">
        <w:rPr>
          <w:rStyle w:val="Forte"/>
          <w:rFonts w:ascii="Arial" w:hAnsi="Arial" w:cs="Arial"/>
          <w:color w:val="222222"/>
          <w:sz w:val="24"/>
          <w:szCs w:val="24"/>
          <w:shd w:val="clear" w:color="auto" w:fill="FFFFFF"/>
          <w:lang w:val="en-US"/>
        </w:rPr>
        <w:t xml:space="preserve">Mobile Networks </w:t>
      </w:r>
      <w:proofErr w:type="gramStart"/>
      <w:r w:rsidRPr="00FA5FE3">
        <w:rPr>
          <w:rStyle w:val="Forte"/>
          <w:rFonts w:ascii="Arial" w:hAnsi="Arial" w:cs="Arial"/>
          <w:color w:val="222222"/>
          <w:sz w:val="24"/>
          <w:szCs w:val="24"/>
          <w:shd w:val="clear" w:color="auto" w:fill="FFFFFF"/>
          <w:lang w:val="en-US"/>
        </w:rPr>
        <w:t>And</w:t>
      </w:r>
      <w:proofErr w:type="gramEnd"/>
      <w:r w:rsidRPr="00FA5FE3">
        <w:rPr>
          <w:rStyle w:val="Forte"/>
          <w:rFonts w:ascii="Arial" w:hAnsi="Arial" w:cs="Arial"/>
          <w:color w:val="222222"/>
          <w:sz w:val="24"/>
          <w:szCs w:val="24"/>
          <w:shd w:val="clear" w:color="auto" w:fill="FFFFFF"/>
          <w:lang w:val="en-US"/>
        </w:rPr>
        <w:t xml:space="preserve"> Applications</w:t>
      </w:r>
      <w:r w:rsidRPr="00FA5FE3">
        <w:rPr>
          <w:rFonts w:ascii="Arial" w:hAnsi="Arial" w:cs="Arial"/>
          <w:color w:val="222222"/>
          <w:sz w:val="24"/>
          <w:szCs w:val="24"/>
          <w:shd w:val="clear" w:color="auto" w:fill="FFFFFF"/>
          <w:lang w:val="en-US"/>
        </w:rPr>
        <w:t xml:space="preserve">, [S.L.], v. 19, n. 2, p. 171-209, 22 </w:t>
      </w:r>
      <w:proofErr w:type="spellStart"/>
      <w:r w:rsidRPr="00FA5FE3">
        <w:rPr>
          <w:rFonts w:ascii="Arial" w:hAnsi="Arial" w:cs="Arial"/>
          <w:color w:val="222222"/>
          <w:sz w:val="24"/>
          <w:szCs w:val="24"/>
          <w:shd w:val="clear" w:color="auto" w:fill="FFFFFF"/>
          <w:lang w:val="en-US"/>
        </w:rPr>
        <w:t>jan.</w:t>
      </w:r>
      <w:proofErr w:type="spellEnd"/>
      <w:r w:rsidRPr="00FA5FE3">
        <w:rPr>
          <w:rFonts w:ascii="Arial" w:hAnsi="Arial" w:cs="Arial"/>
          <w:color w:val="222222"/>
          <w:sz w:val="24"/>
          <w:szCs w:val="24"/>
          <w:shd w:val="clear" w:color="auto" w:fill="FFFFFF"/>
          <w:lang w:val="en-US"/>
        </w:rPr>
        <w:t xml:space="preserve"> 2014. Springer Science and Business Media LLC. </w:t>
      </w:r>
      <w:hyperlink r:id="rId18" w:history="1">
        <w:r w:rsidRPr="00FA5FE3">
          <w:rPr>
            <w:rStyle w:val="Hyperlink"/>
            <w:rFonts w:ascii="Arial" w:hAnsi="Arial" w:cs="Arial"/>
            <w:sz w:val="24"/>
            <w:szCs w:val="24"/>
            <w:shd w:val="clear" w:color="auto" w:fill="FFFFFF"/>
            <w:lang w:val="en-US"/>
          </w:rPr>
          <w:t>http://dx.doi.org/10.1007/s11036-013-0489-0</w:t>
        </w:r>
      </w:hyperlink>
      <w:r w:rsidRPr="00FA5FE3">
        <w:rPr>
          <w:rFonts w:ascii="Arial" w:hAnsi="Arial" w:cs="Arial"/>
          <w:color w:val="222222"/>
          <w:sz w:val="24"/>
          <w:szCs w:val="24"/>
          <w:shd w:val="clear" w:color="auto" w:fill="FFFFFF"/>
          <w:lang w:val="en-US"/>
        </w:rPr>
        <w:t xml:space="preserve">. </w:t>
      </w:r>
      <w:r w:rsidRPr="00FA5FE3">
        <w:rPr>
          <w:rFonts w:ascii="Arial" w:hAnsi="Arial" w:cs="Arial"/>
          <w:color w:val="222222"/>
          <w:sz w:val="24"/>
          <w:szCs w:val="24"/>
          <w:shd w:val="clear" w:color="auto" w:fill="FFFFFF"/>
        </w:rPr>
        <w:t xml:space="preserve">Acesso em: </w:t>
      </w:r>
      <w:r w:rsidR="00C24D80" w:rsidRPr="00FA5FE3">
        <w:rPr>
          <w:rFonts w:ascii="Arial" w:hAnsi="Arial" w:cs="Arial"/>
          <w:color w:val="222222"/>
          <w:sz w:val="24"/>
          <w:szCs w:val="24"/>
          <w:shd w:val="clear" w:color="auto" w:fill="FFFFFF"/>
        </w:rPr>
        <w:t>07 jun. 2023.</w:t>
      </w:r>
    </w:p>
    <w:p w14:paraId="72F405E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CC9752B" w14:textId="77777777" w:rsidR="00532B42" w:rsidRPr="00FA5FE3" w:rsidRDefault="00532B42" w:rsidP="00353719">
      <w:pPr>
        <w:spacing w:after="0" w:line="360" w:lineRule="auto"/>
        <w:jc w:val="both"/>
        <w:rPr>
          <w:rStyle w:val="link-annotation-unknown-block-id-695857186"/>
          <w:rFonts w:ascii="Arial" w:hAnsi="Arial" w:cs="Arial"/>
          <w:color w:val="0000FF"/>
          <w:sz w:val="24"/>
          <w:szCs w:val="24"/>
          <w:u w:val="single"/>
          <w:lang w:val="en-US"/>
        </w:rPr>
      </w:pPr>
      <w:r w:rsidRPr="00FA5FE3">
        <w:rPr>
          <w:rFonts w:ascii="Arial" w:hAnsi="Arial" w:cs="Arial"/>
          <w:color w:val="222222"/>
          <w:sz w:val="24"/>
          <w:szCs w:val="24"/>
          <w:shd w:val="clear" w:color="auto" w:fill="FFFFFF"/>
        </w:rPr>
        <w:t xml:space="preserve">COLABORATIVO, Grupo. Data Lake </w:t>
      </w:r>
      <w:proofErr w:type="spellStart"/>
      <w:r w:rsidRPr="00FA5FE3">
        <w:rPr>
          <w:rFonts w:ascii="Arial" w:hAnsi="Arial" w:cs="Arial"/>
          <w:color w:val="222222"/>
          <w:sz w:val="24"/>
          <w:szCs w:val="24"/>
          <w:shd w:val="clear" w:color="auto" w:fill="FFFFFF"/>
        </w:rPr>
        <w:t>Strategy</w:t>
      </w:r>
      <w:proofErr w:type="spellEnd"/>
      <w:r w:rsidRPr="00FA5FE3">
        <w:rPr>
          <w:rFonts w:ascii="Arial" w:hAnsi="Arial" w:cs="Arial"/>
          <w:color w:val="222222"/>
          <w:sz w:val="24"/>
          <w:szCs w:val="24"/>
          <w:shd w:val="clear" w:color="auto" w:fill="FFFFFF"/>
        </w:rPr>
        <w:t xml:space="preserve"> for Data Science Workflows. </w:t>
      </w:r>
      <w:r w:rsidRPr="00FA5FE3">
        <w:rPr>
          <w:rStyle w:val="Forte"/>
          <w:rFonts w:ascii="Arial" w:hAnsi="Arial" w:cs="Arial"/>
          <w:color w:val="222222"/>
          <w:sz w:val="24"/>
          <w:szCs w:val="24"/>
          <w:shd w:val="clear" w:color="auto" w:fill="FFFFFF"/>
        </w:rPr>
        <w:t xml:space="preserve">2022 11Th </w:t>
      </w:r>
      <w:proofErr w:type="spellStart"/>
      <w:r w:rsidRPr="00FA5FE3">
        <w:rPr>
          <w:rStyle w:val="Forte"/>
          <w:rFonts w:ascii="Arial" w:hAnsi="Arial" w:cs="Arial"/>
          <w:color w:val="222222"/>
          <w:sz w:val="24"/>
          <w:szCs w:val="24"/>
          <w:shd w:val="clear" w:color="auto" w:fill="FFFFFF"/>
        </w:rPr>
        <w:t>International</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Conference</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On</w:t>
      </w:r>
      <w:proofErr w:type="spellEnd"/>
      <w:r w:rsidRPr="00FA5FE3">
        <w:rPr>
          <w:rStyle w:val="Forte"/>
          <w:rFonts w:ascii="Arial" w:hAnsi="Arial" w:cs="Arial"/>
          <w:color w:val="222222"/>
          <w:sz w:val="24"/>
          <w:szCs w:val="24"/>
          <w:shd w:val="clear" w:color="auto" w:fill="FFFFFF"/>
        </w:rPr>
        <w:t xml:space="preserve"> Software </w:t>
      </w:r>
      <w:proofErr w:type="spellStart"/>
      <w:r w:rsidRPr="00FA5FE3">
        <w:rPr>
          <w:rStyle w:val="Forte"/>
          <w:rFonts w:ascii="Arial" w:hAnsi="Arial" w:cs="Arial"/>
          <w:color w:val="222222"/>
          <w:sz w:val="24"/>
          <w:szCs w:val="24"/>
          <w:shd w:val="clear" w:color="auto" w:fill="FFFFFF"/>
        </w:rPr>
        <w:t>Process</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Improvement</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Cimps</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 [S.L.], v. 2022, n. 11, p. 101-105, 19 out. 2022. IEEE. http://dx.doi.org/10.1109/cimps57786.2022.10035686. Disponível em: https://ieeexplore.ieee.org/stamp/stamp.jsp?tp=&amp;arnumber=10035686&amp;isnumber=10035565. Acesso em: 09 jun. 2023.</w:t>
      </w:r>
    </w:p>
    <w:p w14:paraId="4421092B"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17100674" w14:textId="0DA9BF6A"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ETL vs. ELT: Qual é a diferença?</w:t>
      </w:r>
      <w:r w:rsidRPr="00FA5FE3">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5751E9B" w14:textId="42699149"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O que é um data warehouse</w:t>
      </w:r>
      <w:r w:rsidRPr="00FA5FE3">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FC02298" w14:textId="3D6EA452"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GARCIA, Marco. </w:t>
      </w:r>
      <w:r w:rsidRPr="00FA5FE3">
        <w:rPr>
          <w:rStyle w:val="Forte"/>
          <w:rFonts w:ascii="Arial" w:hAnsi="Arial" w:cs="Arial"/>
          <w:color w:val="222222"/>
          <w:sz w:val="24"/>
          <w:szCs w:val="24"/>
          <w:shd w:val="clear" w:color="auto" w:fill="FFFFFF"/>
        </w:rPr>
        <w:t>Big Data</w:t>
      </w:r>
      <w:r w:rsidRPr="00FA5FE3">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08C1028" w14:textId="744BFA1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IBM. </w:t>
      </w:r>
      <w:r w:rsidRPr="00FA5FE3">
        <w:rPr>
          <w:rStyle w:val="Forte"/>
          <w:rFonts w:ascii="Arial" w:hAnsi="Arial" w:cs="Arial"/>
          <w:color w:val="222222"/>
          <w:sz w:val="24"/>
          <w:szCs w:val="24"/>
          <w:shd w:val="clear" w:color="auto" w:fill="FFFFFF"/>
          <w:lang w:val="en-US"/>
        </w:rPr>
        <w:t>ELT vs. ETL: What’s the Difference?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Pr="00FA5FE3" w:rsidRDefault="003F508E" w:rsidP="00353719">
      <w:pPr>
        <w:spacing w:after="0" w:line="360" w:lineRule="auto"/>
        <w:jc w:val="both"/>
        <w:rPr>
          <w:rFonts w:ascii="Arial" w:hAnsi="Arial" w:cs="Arial"/>
          <w:sz w:val="24"/>
          <w:szCs w:val="24"/>
        </w:rPr>
      </w:pPr>
    </w:p>
    <w:p w14:paraId="771CB978" w14:textId="2AC007BA" w:rsidR="003F508E" w:rsidRPr="00FA5FE3" w:rsidRDefault="003F508E" w:rsidP="00353719">
      <w:pPr>
        <w:spacing w:after="0" w:line="360" w:lineRule="auto"/>
        <w:jc w:val="both"/>
        <w:rPr>
          <w:rFonts w:ascii="Arial" w:hAnsi="Arial" w:cs="Arial"/>
          <w:sz w:val="24"/>
          <w:szCs w:val="24"/>
        </w:rPr>
      </w:pPr>
      <w:r w:rsidRPr="00FA5FE3">
        <w:rPr>
          <w:rFonts w:ascii="Arial" w:hAnsi="Arial" w:cs="Arial"/>
          <w:sz w:val="24"/>
          <w:szCs w:val="24"/>
        </w:rPr>
        <w:t xml:space="preserve">JUNIOR, Jose Carlos Da Silva Freitas; MAÇADA, </w:t>
      </w:r>
      <w:proofErr w:type="spellStart"/>
      <w:r w:rsidRPr="00FA5FE3">
        <w:rPr>
          <w:rFonts w:ascii="Arial" w:hAnsi="Arial" w:cs="Arial"/>
          <w:sz w:val="24"/>
          <w:szCs w:val="24"/>
        </w:rPr>
        <w:t>Antonio</w:t>
      </w:r>
      <w:proofErr w:type="spellEnd"/>
      <w:r w:rsidRPr="00FA5FE3">
        <w:rPr>
          <w:rFonts w:ascii="Arial" w:hAnsi="Arial" w:cs="Arial"/>
          <w:sz w:val="24"/>
          <w:szCs w:val="24"/>
        </w:rPr>
        <w:t xml:space="preserve"> Carlos </w:t>
      </w:r>
      <w:proofErr w:type="spellStart"/>
      <w:r w:rsidRPr="00FA5FE3">
        <w:rPr>
          <w:rFonts w:ascii="Arial" w:hAnsi="Arial" w:cs="Arial"/>
          <w:sz w:val="24"/>
          <w:szCs w:val="24"/>
        </w:rPr>
        <w:t>Gastaud</w:t>
      </w:r>
      <w:proofErr w:type="spellEnd"/>
      <w:r w:rsidRPr="00FA5FE3">
        <w:rPr>
          <w:rFonts w:ascii="Arial" w:hAnsi="Arial" w:cs="Arial"/>
          <w:sz w:val="24"/>
          <w:szCs w:val="24"/>
        </w:rPr>
        <w:t xml:space="preserve">; OLIVEIRA, Mirian; BRINKHUES, Rafael Alfonso. BIG DATA E GESTÃO DO CONHECIMENTO: DEFINIÇÕES E DIRECIONAMENTOS DE PESQUISA. </w:t>
      </w:r>
      <w:r w:rsidRPr="00FA5FE3">
        <w:rPr>
          <w:rFonts w:ascii="Arial" w:hAnsi="Arial" w:cs="Arial"/>
          <w:b/>
          <w:bCs/>
          <w:sz w:val="24"/>
          <w:szCs w:val="24"/>
        </w:rPr>
        <w:t>REVISTA ALCANCE</w:t>
      </w:r>
      <w:r w:rsidRPr="00FA5FE3">
        <w:rPr>
          <w:rFonts w:ascii="Arial" w:hAnsi="Arial" w:cs="Arial"/>
          <w:sz w:val="24"/>
          <w:szCs w:val="24"/>
        </w:rPr>
        <w:t>, [</w:t>
      </w:r>
      <w:r w:rsidRPr="00FA5FE3">
        <w:rPr>
          <w:rFonts w:ascii="Arial" w:hAnsi="Arial" w:cs="Arial"/>
          <w:i/>
          <w:iCs/>
          <w:sz w:val="24"/>
          <w:szCs w:val="24"/>
        </w:rPr>
        <w:t>S. l.</w:t>
      </w:r>
      <w:r w:rsidRPr="00FA5FE3">
        <w:rPr>
          <w:rFonts w:ascii="Arial" w:hAnsi="Arial" w:cs="Arial"/>
          <w:sz w:val="24"/>
          <w:szCs w:val="24"/>
        </w:rPr>
        <w:t>], p. 04-22, 1 nov. 2016.</w:t>
      </w:r>
    </w:p>
    <w:p w14:paraId="65FFB14E" w14:textId="116597C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MAGNUM, Lucas. </w:t>
      </w:r>
      <w:r w:rsidRPr="00FA5FE3">
        <w:rPr>
          <w:rStyle w:val="Forte"/>
          <w:rFonts w:ascii="Arial" w:hAnsi="Arial" w:cs="Arial"/>
          <w:color w:val="222222"/>
          <w:sz w:val="24"/>
          <w:szCs w:val="24"/>
          <w:shd w:val="clear" w:color="auto" w:fill="FFFFFF"/>
        </w:rPr>
        <w:t>Engenharia de Dados — EL, ETL e ELT</w:t>
      </w:r>
      <w:r w:rsidRPr="00FA5FE3">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75C875CA" w14:textId="4547572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proofErr w:type="spellStart"/>
      <w:r w:rsidRPr="00FA5FE3">
        <w:rPr>
          <w:rStyle w:val="Forte"/>
          <w:rFonts w:ascii="Arial" w:hAnsi="Arial" w:cs="Arial"/>
          <w:color w:val="222222"/>
          <w:sz w:val="24"/>
          <w:szCs w:val="24"/>
          <w:shd w:val="clear" w:color="auto" w:fill="FFFFFF"/>
        </w:rPr>
        <w:t>Extract</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transform</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load</w:t>
      </w:r>
      <w:proofErr w:type="spellEnd"/>
      <w:r w:rsidRPr="00FA5FE3">
        <w:rPr>
          <w:rStyle w:val="Forte"/>
          <w:rFonts w:ascii="Arial" w:hAnsi="Arial" w:cs="Arial"/>
          <w:color w:val="222222"/>
          <w:sz w:val="24"/>
          <w:szCs w:val="24"/>
          <w:shd w:val="clear" w:color="auto" w:fill="FFFFFF"/>
        </w:rPr>
        <w:t xml:space="preserve"> (ETL)</w:t>
      </w:r>
      <w:r w:rsidRPr="00FA5FE3">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38FFDB51" w14:textId="5A1F039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O que é Data Lake</w:t>
      </w:r>
      <w:r w:rsidRPr="00FA5FE3">
        <w:rPr>
          <w:rFonts w:ascii="Arial" w:hAnsi="Arial" w:cs="Arial"/>
          <w:color w:val="222222"/>
          <w:sz w:val="24"/>
          <w:szCs w:val="24"/>
          <w:shd w:val="clear" w:color="auto" w:fill="FFFFFF"/>
        </w:rPr>
        <w:t xml:space="preserve">: veja como os data </w:t>
      </w:r>
      <w:proofErr w:type="spellStart"/>
      <w:r w:rsidRPr="00FA5FE3">
        <w:rPr>
          <w:rFonts w:ascii="Arial" w:hAnsi="Arial" w:cs="Arial"/>
          <w:color w:val="222222"/>
          <w:sz w:val="24"/>
          <w:szCs w:val="24"/>
          <w:shd w:val="clear" w:color="auto" w:fill="FFFFFF"/>
        </w:rPr>
        <w:t>lakes</w:t>
      </w:r>
      <w:proofErr w:type="spellEnd"/>
      <w:r w:rsidRPr="00FA5FE3">
        <w:rPr>
          <w:rFonts w:ascii="Arial" w:hAnsi="Arial" w:cs="Arial"/>
          <w:color w:val="222222"/>
          <w:sz w:val="24"/>
          <w:szCs w:val="24"/>
          <w:shd w:val="clear" w:color="auto" w:fill="FFFFFF"/>
        </w:rPr>
        <w:t xml:space="preserve"> diferem de data </w:t>
      </w:r>
      <w:proofErr w:type="spellStart"/>
      <w:r w:rsidRPr="00FA5FE3">
        <w:rPr>
          <w:rFonts w:ascii="Arial" w:hAnsi="Arial" w:cs="Arial"/>
          <w:color w:val="222222"/>
          <w:sz w:val="24"/>
          <w:szCs w:val="24"/>
          <w:shd w:val="clear" w:color="auto" w:fill="FFFFFF"/>
        </w:rPr>
        <w:t>warehouses</w:t>
      </w:r>
      <w:proofErr w:type="spellEnd"/>
      <w:r w:rsidRPr="00FA5FE3">
        <w:rPr>
          <w:rFonts w:ascii="Arial" w:hAnsi="Arial" w:cs="Arial"/>
          <w:color w:val="222222"/>
          <w:sz w:val="24"/>
          <w:szCs w:val="24"/>
          <w:shd w:val="clear" w:color="auto" w:fill="FFFFFF"/>
        </w:rPr>
        <w:t xml:space="preserve"> e data </w:t>
      </w:r>
      <w:proofErr w:type="spellStart"/>
      <w:r w:rsidRPr="00FA5FE3">
        <w:rPr>
          <w:rFonts w:ascii="Arial" w:hAnsi="Arial" w:cs="Arial"/>
          <w:color w:val="222222"/>
          <w:sz w:val="24"/>
          <w:szCs w:val="24"/>
          <w:shd w:val="clear" w:color="auto" w:fill="FFFFFF"/>
        </w:rPr>
        <w:t>lakehouses</w:t>
      </w:r>
      <w:proofErr w:type="spellEnd"/>
      <w:r w:rsidRPr="00FA5FE3">
        <w:rPr>
          <w:rFonts w:ascii="Arial" w:hAnsi="Arial" w:cs="Arial"/>
          <w:color w:val="222222"/>
          <w:sz w:val="24"/>
          <w:szCs w:val="24"/>
          <w:shd w:val="clear" w:color="auto" w:fill="FFFFFF"/>
        </w:rPr>
        <w:t xml:space="preserve">. descubra como criar uma base escalonável para todas as suas análises com o </w:t>
      </w:r>
      <w:proofErr w:type="spellStart"/>
      <w:r w:rsidRPr="00FA5FE3">
        <w:rPr>
          <w:rFonts w:ascii="Arial" w:hAnsi="Arial" w:cs="Arial"/>
          <w:color w:val="222222"/>
          <w:sz w:val="24"/>
          <w:szCs w:val="24"/>
          <w:shd w:val="clear" w:color="auto" w:fill="FFFFFF"/>
        </w:rPr>
        <w:t>azure</w:t>
      </w:r>
      <w:proofErr w:type="spellEnd"/>
      <w:r w:rsidRPr="00FA5FE3">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7D7B2FF" w14:textId="1257A55E"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O que é um data </w:t>
      </w:r>
      <w:proofErr w:type="gramStart"/>
      <w:r w:rsidRPr="00FA5FE3">
        <w:rPr>
          <w:rStyle w:val="Forte"/>
          <w:rFonts w:ascii="Arial" w:hAnsi="Arial" w:cs="Arial"/>
          <w:color w:val="222222"/>
          <w:sz w:val="24"/>
          <w:szCs w:val="24"/>
          <w:shd w:val="clear" w:color="auto" w:fill="FFFFFF"/>
        </w:rPr>
        <w:t>warehouse?</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FA5FE3">
        <w:rPr>
          <w:rFonts w:ascii="Arial" w:hAnsi="Arial" w:cs="Arial"/>
          <w:sz w:val="24"/>
          <w:szCs w:val="24"/>
        </w:rPr>
        <w:t xml:space="preserve"> </w:t>
      </w:r>
      <w:r w:rsidRPr="00FA5FE3">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44CF506F"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774B0015" w14:textId="23EFE27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PAUNCZ, Alex. </w:t>
      </w:r>
      <w:r w:rsidRPr="00FA5FE3">
        <w:rPr>
          <w:rStyle w:val="Forte"/>
          <w:rFonts w:ascii="Arial" w:hAnsi="Arial" w:cs="Arial"/>
          <w:color w:val="222222"/>
          <w:sz w:val="24"/>
          <w:szCs w:val="24"/>
          <w:shd w:val="clear" w:color="auto" w:fill="FFFFFF"/>
          <w:lang w:val="en-US"/>
        </w:rPr>
        <w:t>ETL vs. ELT: Which is Right for Your Data Warehouse?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163D53C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73A533E"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5D68F2D6"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9E45A94" w14:textId="77777777" w:rsidR="00532B42" w:rsidRDefault="00532B42" w:rsidP="00353719">
      <w:pPr>
        <w:pStyle w:val="NormalWeb"/>
        <w:spacing w:before="0" w:beforeAutospacing="0" w:after="0" w:afterAutospacing="0" w:line="360" w:lineRule="auto"/>
        <w:jc w:val="both"/>
        <w:rPr>
          <w:rFonts w:ascii="Arial" w:hAnsi="Arial" w:cs="Arial"/>
          <w:color w:val="222222"/>
          <w:shd w:val="clear" w:color="auto" w:fill="FFFFFF"/>
        </w:rPr>
      </w:pPr>
      <w:r w:rsidRPr="00FA5FE3">
        <w:rPr>
          <w:rFonts w:ascii="Arial" w:hAnsi="Arial" w:cs="Arial"/>
          <w:color w:val="222222"/>
          <w:shd w:val="clear" w:color="auto" w:fill="FFFFFF"/>
        </w:rPr>
        <w:lastRenderedPageBreak/>
        <w:t xml:space="preserve">RAJ, </w:t>
      </w:r>
      <w:proofErr w:type="spellStart"/>
      <w:r w:rsidRPr="00FA5FE3">
        <w:rPr>
          <w:rFonts w:ascii="Arial" w:hAnsi="Arial" w:cs="Arial"/>
          <w:color w:val="222222"/>
          <w:shd w:val="clear" w:color="auto" w:fill="FFFFFF"/>
        </w:rPr>
        <w:t>Aiswarya</w:t>
      </w:r>
      <w:proofErr w:type="spellEnd"/>
      <w:r w:rsidRPr="00FA5FE3">
        <w:rPr>
          <w:rFonts w:ascii="Arial" w:hAnsi="Arial" w:cs="Arial"/>
          <w:color w:val="222222"/>
          <w:shd w:val="clear" w:color="auto" w:fill="FFFFFF"/>
        </w:rPr>
        <w:t xml:space="preserve">; BOSCH, Jan; OLSSON, Helena </w:t>
      </w:r>
      <w:proofErr w:type="spellStart"/>
      <w:r w:rsidRPr="00FA5FE3">
        <w:rPr>
          <w:rFonts w:ascii="Arial" w:hAnsi="Arial" w:cs="Arial"/>
          <w:color w:val="222222"/>
          <w:shd w:val="clear" w:color="auto" w:fill="FFFFFF"/>
        </w:rPr>
        <w:t>Holmstrom</w:t>
      </w:r>
      <w:proofErr w:type="spellEnd"/>
      <w:r w:rsidRPr="00FA5FE3">
        <w:rPr>
          <w:rFonts w:ascii="Arial" w:hAnsi="Arial" w:cs="Arial"/>
          <w:color w:val="222222"/>
          <w:shd w:val="clear" w:color="auto" w:fill="FFFFFF"/>
        </w:rPr>
        <w:t xml:space="preserve">; WANG, Tian </w:t>
      </w:r>
      <w:proofErr w:type="gramStart"/>
      <w:r w:rsidRPr="00FA5FE3">
        <w:rPr>
          <w:rFonts w:ascii="Arial" w:hAnsi="Arial" w:cs="Arial"/>
          <w:color w:val="222222"/>
          <w:shd w:val="clear" w:color="auto" w:fill="FFFFFF"/>
        </w:rPr>
        <w:t>J..</w:t>
      </w:r>
      <w:proofErr w:type="gram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Modelling</w:t>
      </w:r>
      <w:proofErr w:type="spellEnd"/>
      <w:r w:rsidRPr="00FA5FE3">
        <w:rPr>
          <w:rFonts w:ascii="Arial" w:hAnsi="Arial" w:cs="Arial"/>
          <w:color w:val="222222"/>
          <w:shd w:val="clear" w:color="auto" w:fill="FFFFFF"/>
        </w:rPr>
        <w:t xml:space="preserve"> Data Pipelines. </w:t>
      </w:r>
      <w:r w:rsidRPr="00FA5FE3">
        <w:rPr>
          <w:rStyle w:val="Forte"/>
          <w:rFonts w:ascii="Arial" w:hAnsi="Arial" w:cs="Arial"/>
          <w:color w:val="222222"/>
          <w:shd w:val="clear" w:color="auto" w:fill="FFFFFF"/>
        </w:rPr>
        <w:t xml:space="preserve">2020 46Th </w:t>
      </w:r>
      <w:proofErr w:type="spellStart"/>
      <w:r w:rsidRPr="00FA5FE3">
        <w:rPr>
          <w:rStyle w:val="Forte"/>
          <w:rFonts w:ascii="Arial" w:hAnsi="Arial" w:cs="Arial"/>
          <w:color w:val="222222"/>
          <w:shd w:val="clear" w:color="auto" w:fill="FFFFFF"/>
        </w:rPr>
        <w:t>Euromicro</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Conference</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On</w:t>
      </w:r>
      <w:proofErr w:type="spellEnd"/>
      <w:r w:rsidRPr="00FA5FE3">
        <w:rPr>
          <w:rStyle w:val="Forte"/>
          <w:rFonts w:ascii="Arial" w:hAnsi="Arial" w:cs="Arial"/>
          <w:color w:val="222222"/>
          <w:shd w:val="clear" w:color="auto" w:fill="FFFFFF"/>
        </w:rPr>
        <w:t xml:space="preserve"> Software </w:t>
      </w:r>
      <w:proofErr w:type="spellStart"/>
      <w:r w:rsidRPr="00FA5FE3">
        <w:rPr>
          <w:rStyle w:val="Forte"/>
          <w:rFonts w:ascii="Arial" w:hAnsi="Arial" w:cs="Arial"/>
          <w:color w:val="222222"/>
          <w:shd w:val="clear" w:color="auto" w:fill="FFFFFF"/>
        </w:rPr>
        <w:t>Engineering</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And</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Advanced</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Applications</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Seaa</w:t>
      </w:r>
      <w:proofErr w:type="spellEnd"/>
      <w:r w:rsidRPr="00FA5FE3">
        <w:rPr>
          <w:rStyle w:val="Forte"/>
          <w:rFonts w:ascii="Arial" w:hAnsi="Arial" w:cs="Arial"/>
          <w:color w:val="222222"/>
          <w:shd w:val="clear" w:color="auto" w:fill="FFFFFF"/>
        </w:rPr>
        <w:t>)</w:t>
      </w:r>
      <w:r w:rsidRPr="00FA5FE3">
        <w:rPr>
          <w:rFonts w:ascii="Arial" w:hAnsi="Arial" w:cs="Arial"/>
          <w:color w:val="222222"/>
          <w:shd w:val="clear" w:color="auto" w:fill="FFFFFF"/>
        </w:rPr>
        <w:t>, [S.L.], v. 46, n. 2020, p. 13-20, ago. 2020. IEEE. http://dx.doi.org/10.1109/seaa51224.2020.00014. Disponível em: https://ieeexplore.ieee.org/stamp/stamp.jsp?tp=&amp;arnumber=9226314&amp;isnumber=9226268. Acesso em: 09 jun. 2023.</w:t>
      </w:r>
    </w:p>
    <w:p w14:paraId="07CACB4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21EC021" w14:textId="1E38E58B" w:rsidR="007F0A22" w:rsidRPr="00FA5FE3" w:rsidRDefault="007F0A2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RASLAN, Daniela Andrade; CALAZANS, Angélica </w:t>
      </w:r>
      <w:proofErr w:type="spellStart"/>
      <w:r w:rsidRPr="00FA5FE3">
        <w:rPr>
          <w:rFonts w:ascii="Arial" w:hAnsi="Arial" w:cs="Arial"/>
          <w:color w:val="222222"/>
          <w:sz w:val="24"/>
          <w:szCs w:val="24"/>
          <w:shd w:val="clear" w:color="auto" w:fill="FFFFFF"/>
        </w:rPr>
        <w:t>Toffano</w:t>
      </w:r>
      <w:proofErr w:type="spellEnd"/>
      <w:r w:rsidRPr="00FA5FE3">
        <w:rPr>
          <w:rFonts w:ascii="Arial" w:hAnsi="Arial" w:cs="Arial"/>
          <w:color w:val="222222"/>
          <w:sz w:val="24"/>
          <w:szCs w:val="24"/>
          <w:shd w:val="clear" w:color="auto" w:fill="FFFFFF"/>
        </w:rPr>
        <w:t xml:space="preserve"> Seidel. Data Warehouse: conceitos e aplicações - </w:t>
      </w:r>
      <w:proofErr w:type="spellStart"/>
      <w:r w:rsidRPr="00FA5FE3">
        <w:rPr>
          <w:rFonts w:ascii="Arial" w:hAnsi="Arial" w:cs="Arial"/>
          <w:color w:val="222222"/>
          <w:sz w:val="24"/>
          <w:szCs w:val="24"/>
          <w:shd w:val="clear" w:color="auto" w:fill="FFFFFF"/>
        </w:rPr>
        <w:t>doi</w:t>
      </w:r>
      <w:proofErr w:type="spellEnd"/>
      <w:r w:rsidRPr="00FA5FE3">
        <w:rPr>
          <w:rFonts w:ascii="Arial" w:hAnsi="Arial" w:cs="Arial"/>
          <w:color w:val="222222"/>
          <w:sz w:val="24"/>
          <w:szCs w:val="24"/>
          <w:shd w:val="clear" w:color="auto" w:fill="FFFFFF"/>
        </w:rPr>
        <w:t>. </w:t>
      </w:r>
      <w:proofErr w:type="spellStart"/>
      <w:r w:rsidRPr="00FA5FE3">
        <w:rPr>
          <w:rStyle w:val="Forte"/>
          <w:rFonts w:ascii="Arial" w:hAnsi="Arial" w:cs="Arial"/>
          <w:color w:val="222222"/>
          <w:sz w:val="24"/>
          <w:szCs w:val="24"/>
          <w:shd w:val="clear" w:color="auto" w:fill="FFFFFF"/>
        </w:rPr>
        <w:t>Universitas</w:t>
      </w:r>
      <w:proofErr w:type="spellEnd"/>
      <w:r w:rsidRPr="00FA5FE3">
        <w:rPr>
          <w:rFonts w:ascii="Arial" w:hAnsi="Arial" w:cs="Arial"/>
          <w:color w:val="222222"/>
          <w:sz w:val="24"/>
          <w:szCs w:val="24"/>
          <w:shd w:val="clear" w:color="auto" w:fill="FFFFFF"/>
        </w:rPr>
        <w:t xml:space="preserve">: Gestão e TI, [S.L.], v. 4, n. 1, p. 25-37, 4 ago. 2014. Centro de Ensino Unificado de </w:t>
      </w:r>
      <w:proofErr w:type="spellStart"/>
      <w:r w:rsidRPr="00FA5FE3">
        <w:rPr>
          <w:rFonts w:ascii="Arial" w:hAnsi="Arial" w:cs="Arial"/>
          <w:color w:val="222222"/>
          <w:sz w:val="24"/>
          <w:szCs w:val="24"/>
          <w:shd w:val="clear" w:color="auto" w:fill="FFFFFF"/>
        </w:rPr>
        <w:t>Brasilia</w:t>
      </w:r>
      <w:proofErr w:type="spellEnd"/>
      <w:r w:rsidRPr="00FA5FE3">
        <w:rPr>
          <w:rFonts w:ascii="Arial" w:hAnsi="Arial" w:cs="Arial"/>
          <w:color w:val="222222"/>
          <w:sz w:val="24"/>
          <w:szCs w:val="24"/>
          <w:shd w:val="clear" w:color="auto" w:fill="FFFFFF"/>
        </w:rPr>
        <w:t xml:space="preserve">. </w:t>
      </w:r>
      <w:hyperlink r:id="rId19" w:history="1">
        <w:r w:rsidR="0041617E" w:rsidRPr="00FA5FE3">
          <w:rPr>
            <w:rStyle w:val="Hyperlink"/>
            <w:rFonts w:ascii="Arial" w:hAnsi="Arial" w:cs="Arial"/>
            <w:sz w:val="24"/>
            <w:szCs w:val="24"/>
            <w:shd w:val="clear" w:color="auto" w:fill="FFFFFF"/>
          </w:rPr>
          <w:t>http://dx.doi.org/10.5102/un.gti.v4i1.2612</w:t>
        </w:r>
      </w:hyperlink>
      <w:r w:rsidRPr="00FA5FE3">
        <w:rPr>
          <w:rFonts w:ascii="Arial" w:hAnsi="Arial" w:cs="Arial"/>
          <w:color w:val="222222"/>
          <w:sz w:val="24"/>
          <w:szCs w:val="24"/>
          <w:shd w:val="clear" w:color="auto" w:fill="FFFFFF"/>
        </w:rPr>
        <w:t>.</w:t>
      </w:r>
      <w:r w:rsidR="0041617E" w:rsidRPr="00FA5FE3">
        <w:rPr>
          <w:rFonts w:ascii="Arial" w:hAnsi="Arial" w:cs="Arial"/>
          <w:color w:val="222222"/>
          <w:sz w:val="24"/>
          <w:szCs w:val="24"/>
          <w:shd w:val="clear" w:color="auto" w:fill="FFFFFF"/>
        </w:rPr>
        <w:t xml:space="preserve"> Acesso em: 07 jun. 2023.</w:t>
      </w:r>
    </w:p>
    <w:p w14:paraId="2BE4C3AD" w14:textId="77777777" w:rsidR="007F0A22" w:rsidRPr="00FA5FE3" w:rsidRDefault="007F0A22" w:rsidP="00353719">
      <w:pPr>
        <w:spacing w:after="0" w:line="360" w:lineRule="auto"/>
        <w:jc w:val="both"/>
        <w:rPr>
          <w:rFonts w:ascii="Arial" w:hAnsi="Arial" w:cs="Arial"/>
          <w:color w:val="222222"/>
          <w:sz w:val="24"/>
          <w:szCs w:val="24"/>
          <w:shd w:val="clear" w:color="auto" w:fill="FFFFFF"/>
        </w:rPr>
      </w:pPr>
    </w:p>
    <w:p w14:paraId="230E5B02" w14:textId="604D996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RAUTENBERG, Sandro; CARMO, Paulo Ricardo </w:t>
      </w:r>
      <w:proofErr w:type="spellStart"/>
      <w:r w:rsidRPr="00FA5FE3">
        <w:rPr>
          <w:rFonts w:ascii="Arial" w:hAnsi="Arial" w:cs="Arial"/>
          <w:color w:val="222222"/>
          <w:sz w:val="24"/>
          <w:szCs w:val="24"/>
          <w:shd w:val="clear" w:color="auto" w:fill="FFFFFF"/>
        </w:rPr>
        <w:t>Viviurka</w:t>
      </w:r>
      <w:proofErr w:type="spellEnd"/>
      <w:r w:rsidRPr="00FA5FE3">
        <w:rPr>
          <w:rFonts w:ascii="Arial" w:hAnsi="Arial" w:cs="Arial"/>
          <w:color w:val="222222"/>
          <w:sz w:val="24"/>
          <w:szCs w:val="24"/>
          <w:shd w:val="clear" w:color="auto" w:fill="FFFFFF"/>
        </w:rPr>
        <w:t xml:space="preserve"> do. Big data e ciência de dados. </w:t>
      </w:r>
      <w:r w:rsidRPr="00FA5FE3">
        <w:rPr>
          <w:rStyle w:val="Forte"/>
          <w:rFonts w:ascii="Arial" w:hAnsi="Arial" w:cs="Arial"/>
          <w:color w:val="222222"/>
          <w:sz w:val="24"/>
          <w:szCs w:val="24"/>
          <w:shd w:val="clear" w:color="auto" w:fill="FFFFFF"/>
          <w:lang w:val="en-US"/>
        </w:rPr>
        <w:t xml:space="preserve">Brazilian Journal </w:t>
      </w:r>
      <w:proofErr w:type="gramStart"/>
      <w:r w:rsidRPr="00FA5FE3">
        <w:rPr>
          <w:rStyle w:val="Forte"/>
          <w:rFonts w:ascii="Arial" w:hAnsi="Arial" w:cs="Arial"/>
          <w:color w:val="222222"/>
          <w:sz w:val="24"/>
          <w:szCs w:val="24"/>
          <w:shd w:val="clear" w:color="auto" w:fill="FFFFFF"/>
          <w:lang w:val="en-US"/>
        </w:rPr>
        <w:t>Of</w:t>
      </w:r>
      <w:proofErr w:type="gramEnd"/>
      <w:r w:rsidRPr="00FA5FE3">
        <w:rPr>
          <w:rStyle w:val="Forte"/>
          <w:rFonts w:ascii="Arial" w:hAnsi="Arial" w:cs="Arial"/>
          <w:color w:val="222222"/>
          <w:sz w:val="24"/>
          <w:szCs w:val="24"/>
          <w:shd w:val="clear" w:color="auto" w:fill="FFFFFF"/>
          <w:lang w:val="en-US"/>
        </w:rPr>
        <w:t xml:space="preserve"> Information Science</w:t>
      </w:r>
      <w:r w:rsidRPr="00FA5FE3">
        <w:rPr>
          <w:rFonts w:ascii="Arial" w:hAnsi="Arial" w:cs="Arial"/>
          <w:color w:val="222222"/>
          <w:sz w:val="24"/>
          <w:szCs w:val="24"/>
          <w:shd w:val="clear" w:color="auto" w:fill="FFFFFF"/>
          <w:lang w:val="en-US"/>
        </w:rPr>
        <w:t xml:space="preserve">: research trends, [S.L.], v. 13, n. 1, p. 56-67, 29 mar. 2019. </w:t>
      </w:r>
      <w:r w:rsidRPr="00FA5FE3">
        <w:rPr>
          <w:rFonts w:ascii="Arial" w:hAnsi="Arial" w:cs="Arial"/>
          <w:color w:val="222222"/>
          <w:sz w:val="24"/>
          <w:szCs w:val="24"/>
          <w:shd w:val="clear" w:color="auto" w:fill="FFFFFF"/>
        </w:rPr>
        <w:t xml:space="preserve">Faculdade de Filosofia e Ciências. </w:t>
      </w:r>
      <w:hyperlink r:id="rId20" w:history="1">
        <w:r w:rsidRPr="00FA5FE3">
          <w:rPr>
            <w:rStyle w:val="Hyperlink"/>
            <w:rFonts w:ascii="Arial" w:hAnsi="Arial" w:cs="Arial"/>
            <w:sz w:val="24"/>
            <w:szCs w:val="24"/>
            <w:shd w:val="clear" w:color="auto" w:fill="FFFFFF"/>
          </w:rPr>
          <w:t>http://dx.doi.org/10.36311/1981-1640.2019.v13n1.06.p56</w:t>
        </w:r>
      </w:hyperlink>
      <w:r w:rsidRPr="00FA5FE3">
        <w:rPr>
          <w:rFonts w:ascii="Arial" w:hAnsi="Arial" w:cs="Arial"/>
          <w:color w:val="222222"/>
          <w:sz w:val="24"/>
          <w:szCs w:val="24"/>
          <w:shd w:val="clear" w:color="auto" w:fill="FFFFFF"/>
        </w:rPr>
        <w:t>.</w:t>
      </w:r>
    </w:p>
    <w:p w14:paraId="13933C50"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E9A1981" w14:textId="5737D27F"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ROCK CONTENT. </w:t>
      </w:r>
      <w:r w:rsidRPr="00FA5FE3">
        <w:rPr>
          <w:rStyle w:val="Forte"/>
          <w:rFonts w:ascii="Arial" w:hAnsi="Arial" w:cs="Arial"/>
          <w:color w:val="222222"/>
          <w:sz w:val="24"/>
          <w:szCs w:val="24"/>
          <w:shd w:val="clear" w:color="auto" w:fill="FFFFFF"/>
        </w:rPr>
        <w:t>O que é um Data Warehouse e quais são as suas principais características?</w:t>
      </w:r>
      <w:r w:rsidRPr="00FA5FE3">
        <w:rPr>
          <w:rFonts w:ascii="Arial" w:hAnsi="Arial" w:cs="Arial"/>
          <w:color w:val="222222"/>
          <w:sz w:val="24"/>
          <w:szCs w:val="24"/>
          <w:shd w:val="clear" w:color="auto" w:fill="FFFFFF"/>
        </w:rPr>
        <w:t> 2021. Disponível em: https://rockcontent.com/br/blog/data-warehouse/. Acesso em: 05 abr. 2023.</w:t>
      </w:r>
    </w:p>
    <w:p w14:paraId="3F1AF58F" w14:textId="77777777" w:rsidR="00DB65C0" w:rsidRPr="00FA5FE3" w:rsidRDefault="00DB65C0" w:rsidP="00353719">
      <w:pPr>
        <w:spacing w:after="0" w:line="360" w:lineRule="auto"/>
        <w:jc w:val="both"/>
        <w:rPr>
          <w:rFonts w:ascii="Arial" w:hAnsi="Arial" w:cs="Arial"/>
          <w:color w:val="222222"/>
          <w:sz w:val="24"/>
          <w:szCs w:val="24"/>
          <w:shd w:val="clear" w:color="auto" w:fill="FFFFFF"/>
        </w:rPr>
      </w:pPr>
    </w:p>
    <w:p w14:paraId="47D8C5B9" w14:textId="3E8EFD29" w:rsidR="00DB65C0" w:rsidRPr="00FA5FE3" w:rsidRDefault="00DB65C0"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12529"/>
          <w:sz w:val="24"/>
          <w:szCs w:val="24"/>
          <w:shd w:val="clear" w:color="auto" w:fill="FFFFFF"/>
        </w:rPr>
        <w:t xml:space="preserve">RODRIGUES, A. A.; DUARTE, E. N.; DIAS, G. A. Desafios da gestão de dados na era </w:t>
      </w:r>
      <w:proofErr w:type="gramStart"/>
      <w:r w:rsidRPr="00FA5FE3">
        <w:rPr>
          <w:rFonts w:ascii="Arial" w:hAnsi="Arial" w:cs="Arial"/>
          <w:color w:val="212529"/>
          <w:sz w:val="24"/>
          <w:szCs w:val="24"/>
          <w:shd w:val="clear" w:color="auto" w:fill="FFFFFF"/>
        </w:rPr>
        <w:t>do big data</w:t>
      </w:r>
      <w:proofErr w:type="gramEnd"/>
      <w:r w:rsidRPr="00FA5FE3">
        <w:rPr>
          <w:rFonts w:ascii="Arial" w:hAnsi="Arial" w:cs="Arial"/>
          <w:color w:val="212529"/>
          <w:sz w:val="24"/>
          <w:szCs w:val="24"/>
          <w:shd w:val="clear" w:color="auto" w:fill="FFFFFF"/>
        </w:rPr>
        <w:t>: perspectivas profissionais </w:t>
      </w:r>
      <w:r w:rsidRPr="00FA5FE3">
        <w:rPr>
          <w:rFonts w:ascii="Arial" w:hAnsi="Arial" w:cs="Arial"/>
          <w:color w:val="212529"/>
          <w:sz w:val="24"/>
          <w:szCs w:val="24"/>
          <w:shd w:val="clear" w:color="auto" w:fill="FFFFFF"/>
          <w:vertAlign w:val="superscript"/>
        </w:rPr>
        <w:t>*</w:t>
      </w:r>
      <w:r w:rsidRPr="00FA5FE3">
        <w:rPr>
          <w:rFonts w:ascii="Arial" w:hAnsi="Arial" w:cs="Arial"/>
          <w:color w:val="212529"/>
          <w:sz w:val="24"/>
          <w:szCs w:val="24"/>
          <w:shd w:val="clear" w:color="auto" w:fill="FFFFFF"/>
        </w:rPr>
        <w:t>. </w:t>
      </w:r>
      <w:r w:rsidRPr="00FA5FE3">
        <w:rPr>
          <w:rFonts w:ascii="Arial" w:hAnsi="Arial" w:cs="Arial"/>
          <w:b/>
          <w:bCs/>
          <w:color w:val="212529"/>
          <w:sz w:val="24"/>
          <w:szCs w:val="24"/>
          <w:shd w:val="clear" w:color="auto" w:fill="FFFFFF"/>
        </w:rPr>
        <w:t>Encontro Nacional de Pesquisa e Pós-graduação em Ciência da Informação</w:t>
      </w:r>
      <w:r w:rsidRPr="00FA5FE3">
        <w:rPr>
          <w:rFonts w:ascii="Arial" w:hAnsi="Arial" w:cs="Arial"/>
          <w:color w:val="212529"/>
          <w:sz w:val="24"/>
          <w:szCs w:val="24"/>
          <w:shd w:val="clear" w:color="auto" w:fill="FFFFFF"/>
        </w:rPr>
        <w:t>, n. XVIII ENANCIB, 2017. Disponível em: </w:t>
      </w:r>
      <w:hyperlink r:id="rId21" w:tgtFrame="_" w:history="1">
        <w:r w:rsidRPr="00FA5FE3">
          <w:rPr>
            <w:rStyle w:val="Hyperlink"/>
            <w:rFonts w:ascii="Arial" w:hAnsi="Arial" w:cs="Arial"/>
            <w:color w:val="007BFF"/>
            <w:sz w:val="24"/>
            <w:szCs w:val="24"/>
            <w:shd w:val="clear" w:color="auto" w:fill="FFFFFF"/>
          </w:rPr>
          <w:t>http://hdl.handle.net/20.500.11959/brapci/104921</w:t>
        </w:r>
      </w:hyperlink>
      <w:r w:rsidRPr="00FA5FE3">
        <w:rPr>
          <w:rFonts w:ascii="Arial" w:hAnsi="Arial" w:cs="Arial"/>
          <w:color w:val="212529"/>
          <w:sz w:val="24"/>
          <w:szCs w:val="24"/>
          <w:shd w:val="clear" w:color="auto" w:fill="FFFFFF"/>
        </w:rPr>
        <w:t>. Acesso em: 07 jun. 2023.</w:t>
      </w:r>
    </w:p>
    <w:p w14:paraId="7555D253"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30772CC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42366A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21DFF28D"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78548B9A"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6AA79BD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37CAF42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00B1C8F" w14:textId="659BE1DA" w:rsidR="00532B42" w:rsidRDefault="00532B4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 xml:space="preserve">SARAVANAMUTHU, M.; NAWAZ, G. M. </w:t>
      </w:r>
      <w:proofErr w:type="spellStart"/>
      <w:r w:rsidRPr="00FA5FE3">
        <w:rPr>
          <w:rFonts w:ascii="Arial" w:hAnsi="Arial" w:cs="Arial"/>
          <w:color w:val="222222"/>
          <w:sz w:val="24"/>
          <w:szCs w:val="24"/>
          <w:shd w:val="clear" w:color="auto" w:fill="FFFFFF"/>
        </w:rPr>
        <w:t>Kadhar</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Maximum</w:t>
      </w:r>
      <w:proofErr w:type="spellEnd"/>
      <w:r w:rsidRPr="00FA5FE3">
        <w:rPr>
          <w:rFonts w:ascii="Arial" w:hAnsi="Arial" w:cs="Arial"/>
          <w:color w:val="222222"/>
          <w:sz w:val="24"/>
          <w:szCs w:val="24"/>
          <w:shd w:val="clear" w:color="auto" w:fill="FFFFFF"/>
        </w:rPr>
        <w:t xml:space="preserve"> performance </w:t>
      </w:r>
      <w:proofErr w:type="spellStart"/>
      <w:r w:rsidRPr="00FA5FE3">
        <w:rPr>
          <w:rFonts w:ascii="Arial" w:hAnsi="Arial" w:cs="Arial"/>
          <w:color w:val="222222"/>
          <w:sz w:val="24"/>
          <w:szCs w:val="24"/>
          <w:shd w:val="clear" w:color="auto" w:fill="FFFFFF"/>
        </w:rPr>
        <w:t>with</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minimum</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cost</w:t>
      </w:r>
      <w:proofErr w:type="spellEnd"/>
      <w:r w:rsidRPr="00FA5FE3">
        <w:rPr>
          <w:rFonts w:ascii="Arial" w:hAnsi="Arial" w:cs="Arial"/>
          <w:color w:val="222222"/>
          <w:sz w:val="24"/>
          <w:szCs w:val="24"/>
          <w:shd w:val="clear" w:color="auto" w:fill="FFFFFF"/>
        </w:rPr>
        <w:t xml:space="preserve"> in data mining </w:t>
      </w:r>
      <w:proofErr w:type="spellStart"/>
      <w:r w:rsidRPr="00FA5FE3">
        <w:rPr>
          <w:rFonts w:ascii="Arial" w:hAnsi="Arial" w:cs="Arial"/>
          <w:color w:val="222222"/>
          <w:sz w:val="24"/>
          <w:szCs w:val="24"/>
          <w:shd w:val="clear" w:color="auto" w:fill="FFFFFF"/>
        </w:rPr>
        <w:t>applications</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through</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the</w:t>
      </w:r>
      <w:proofErr w:type="spellEnd"/>
      <w:r w:rsidRPr="00FA5FE3">
        <w:rPr>
          <w:rFonts w:ascii="Arial" w:hAnsi="Arial" w:cs="Arial"/>
          <w:color w:val="222222"/>
          <w:sz w:val="24"/>
          <w:szCs w:val="24"/>
          <w:shd w:val="clear" w:color="auto" w:fill="FFFFFF"/>
        </w:rPr>
        <w:t xml:space="preserve"> novel online data </w:t>
      </w:r>
      <w:proofErr w:type="spellStart"/>
      <w:r w:rsidRPr="00FA5FE3">
        <w:rPr>
          <w:rFonts w:ascii="Arial" w:hAnsi="Arial" w:cs="Arial"/>
          <w:color w:val="222222"/>
          <w:sz w:val="24"/>
          <w:szCs w:val="24"/>
          <w:shd w:val="clear" w:color="auto" w:fill="FFFFFF"/>
        </w:rPr>
        <w:t>warehouse</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architecture</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by</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using</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storage</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area</w:t>
      </w:r>
      <w:proofErr w:type="spellEnd"/>
      <w:r w:rsidRPr="00FA5FE3">
        <w:rPr>
          <w:rFonts w:ascii="Arial" w:hAnsi="Arial" w:cs="Arial"/>
          <w:color w:val="222222"/>
          <w:sz w:val="24"/>
          <w:szCs w:val="24"/>
          <w:shd w:val="clear" w:color="auto" w:fill="FFFFFF"/>
        </w:rPr>
        <w:t xml:space="preserve"> network </w:t>
      </w:r>
      <w:proofErr w:type="spellStart"/>
      <w:r w:rsidRPr="00FA5FE3">
        <w:rPr>
          <w:rFonts w:ascii="Arial" w:hAnsi="Arial" w:cs="Arial"/>
          <w:color w:val="222222"/>
          <w:sz w:val="24"/>
          <w:szCs w:val="24"/>
          <w:shd w:val="clear" w:color="auto" w:fill="FFFFFF"/>
        </w:rPr>
        <w:t>with</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fibre</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channel</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fabric</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2015 </w:t>
      </w:r>
      <w:proofErr w:type="spellStart"/>
      <w:r w:rsidRPr="00FA5FE3">
        <w:rPr>
          <w:rStyle w:val="Forte"/>
          <w:rFonts w:ascii="Arial" w:hAnsi="Arial" w:cs="Arial"/>
          <w:color w:val="222222"/>
          <w:sz w:val="24"/>
          <w:szCs w:val="24"/>
          <w:shd w:val="clear" w:color="auto" w:fill="FFFFFF"/>
        </w:rPr>
        <w:t>International</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Conference</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On</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Circuits</w:t>
      </w:r>
      <w:proofErr w:type="spellEnd"/>
      <w:r w:rsidRPr="00FA5FE3">
        <w:rPr>
          <w:rStyle w:val="Forte"/>
          <w:rFonts w:ascii="Arial" w:hAnsi="Arial" w:cs="Arial"/>
          <w:color w:val="222222"/>
          <w:sz w:val="24"/>
          <w:szCs w:val="24"/>
          <w:shd w:val="clear" w:color="auto" w:fill="FFFFFF"/>
        </w:rPr>
        <w:t xml:space="preserve">, Power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Computing</w:t>
      </w:r>
      <w:proofErr w:type="spellEnd"/>
      <w:r w:rsidRPr="00FA5FE3">
        <w:rPr>
          <w:rStyle w:val="Forte"/>
          <w:rFonts w:ascii="Arial" w:hAnsi="Arial" w:cs="Arial"/>
          <w:color w:val="222222"/>
          <w:sz w:val="24"/>
          <w:szCs w:val="24"/>
          <w:shd w:val="clear" w:color="auto" w:fill="FFFFFF"/>
        </w:rPr>
        <w:t xml:space="preserve"> Technologies [Iccpct-2015]</w:t>
      </w:r>
      <w:r w:rsidRPr="00FA5FE3">
        <w:rPr>
          <w:rFonts w:ascii="Arial" w:hAnsi="Arial" w:cs="Arial"/>
          <w:color w:val="222222"/>
          <w:sz w:val="24"/>
          <w:szCs w:val="24"/>
          <w:shd w:val="clear" w:color="auto" w:fill="FFFFFF"/>
        </w:rPr>
        <w:t>, [S.L.], v. 2015, n. 2015, p. 1-7, mar. 2015. IEEE. http://dx.doi.org/10.1109/iccpct.2015.7159498. Disponível em: https://ieeexplore.ieee.org/stamp/stamp.jsp?tp=&amp;arnumber=7159498&amp;isnumber=7159156. Acesso em: 08 jun. 2023.</w:t>
      </w:r>
    </w:p>
    <w:p w14:paraId="3A54E32C"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455A127D" w14:textId="127D8B4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SEGNER, Michael. </w:t>
      </w:r>
      <w:r w:rsidRPr="00FA5FE3">
        <w:rPr>
          <w:rStyle w:val="Forte"/>
          <w:rFonts w:ascii="Arial" w:hAnsi="Arial" w:cs="Arial"/>
          <w:color w:val="222222"/>
          <w:sz w:val="24"/>
          <w:szCs w:val="24"/>
          <w:shd w:val="clear" w:color="auto" w:fill="FFFFFF"/>
          <w:lang w:val="en-US"/>
        </w:rPr>
        <w:t>ETL vs ELT: What’s the Difference (and Which is Better)?</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2023. Disponível em: https://www.montecarlodata.com/blog-etl-vs-elt/. Acesso em: 01 mar. 2023.</w:t>
      </w:r>
    </w:p>
    <w:p w14:paraId="70352029"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6D12BD5F" w14:textId="7872B3AF" w:rsidR="003F508E"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SILVA, </w:t>
      </w:r>
      <w:proofErr w:type="spellStart"/>
      <w:r w:rsidRPr="00FA5FE3">
        <w:rPr>
          <w:rFonts w:ascii="Arial" w:hAnsi="Arial" w:cs="Arial"/>
          <w:color w:val="222222"/>
          <w:sz w:val="24"/>
          <w:szCs w:val="24"/>
          <w:shd w:val="clear" w:color="auto" w:fill="FFFFFF"/>
        </w:rPr>
        <w:t>Leidiane</w:t>
      </w:r>
      <w:proofErr w:type="spellEnd"/>
      <w:r w:rsidRPr="00FA5FE3">
        <w:rPr>
          <w:rFonts w:ascii="Arial" w:hAnsi="Arial" w:cs="Arial"/>
          <w:color w:val="222222"/>
          <w:sz w:val="24"/>
          <w:szCs w:val="24"/>
          <w:shd w:val="clear" w:color="auto" w:fill="FFFFFF"/>
        </w:rPr>
        <w:t xml:space="preserve"> Angelica Nunes da. </w:t>
      </w:r>
      <w:r w:rsidRPr="00FA5FE3">
        <w:rPr>
          <w:rStyle w:val="Forte"/>
          <w:rFonts w:ascii="Arial" w:hAnsi="Arial" w:cs="Arial"/>
          <w:color w:val="222222"/>
          <w:sz w:val="24"/>
          <w:szCs w:val="24"/>
          <w:shd w:val="clear" w:color="auto" w:fill="FFFFFF"/>
        </w:rPr>
        <w:t>CIÊNCIA DE DADOS COMO MÉTODO DE TRANSFORMAÇÃO DE DADOS EM INFORMAÇÃO</w:t>
      </w:r>
      <w:r w:rsidRPr="00FA5FE3">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78D3B91B"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A00A2A2" w14:textId="756BE8B4" w:rsidR="00532B42" w:rsidRDefault="00532B4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SINGH, </w:t>
      </w:r>
      <w:proofErr w:type="spellStart"/>
      <w:r w:rsidRPr="00FA5FE3">
        <w:rPr>
          <w:rFonts w:ascii="Arial" w:hAnsi="Arial" w:cs="Arial"/>
          <w:color w:val="222222"/>
          <w:sz w:val="24"/>
          <w:szCs w:val="24"/>
          <w:shd w:val="clear" w:color="auto" w:fill="FFFFFF"/>
        </w:rPr>
        <w:t>Jaspreet</w:t>
      </w:r>
      <w:proofErr w:type="spellEnd"/>
      <w:r w:rsidRPr="00FA5FE3">
        <w:rPr>
          <w:rFonts w:ascii="Arial" w:hAnsi="Arial" w:cs="Arial"/>
          <w:color w:val="222222"/>
          <w:sz w:val="24"/>
          <w:szCs w:val="24"/>
          <w:shd w:val="clear" w:color="auto" w:fill="FFFFFF"/>
        </w:rPr>
        <w:t xml:space="preserve">; SINGH, </w:t>
      </w:r>
      <w:proofErr w:type="spellStart"/>
      <w:r w:rsidRPr="00FA5FE3">
        <w:rPr>
          <w:rFonts w:ascii="Arial" w:hAnsi="Arial" w:cs="Arial"/>
          <w:color w:val="222222"/>
          <w:sz w:val="24"/>
          <w:szCs w:val="24"/>
          <w:shd w:val="clear" w:color="auto" w:fill="FFFFFF"/>
        </w:rPr>
        <w:t>Gurpreet</w:t>
      </w:r>
      <w:proofErr w:type="spellEnd"/>
      <w:r w:rsidRPr="00FA5FE3">
        <w:rPr>
          <w:rFonts w:ascii="Arial" w:hAnsi="Arial" w:cs="Arial"/>
          <w:color w:val="222222"/>
          <w:sz w:val="24"/>
          <w:szCs w:val="24"/>
          <w:shd w:val="clear" w:color="auto" w:fill="FFFFFF"/>
        </w:rPr>
        <w:t xml:space="preserve">; BHATI, </w:t>
      </w:r>
      <w:proofErr w:type="spellStart"/>
      <w:r w:rsidRPr="00FA5FE3">
        <w:rPr>
          <w:rFonts w:ascii="Arial" w:hAnsi="Arial" w:cs="Arial"/>
          <w:color w:val="222222"/>
          <w:sz w:val="24"/>
          <w:szCs w:val="24"/>
          <w:shd w:val="clear" w:color="auto" w:fill="FFFFFF"/>
        </w:rPr>
        <w:t>Bhoopesh</w:t>
      </w:r>
      <w:proofErr w:type="spellEnd"/>
      <w:r w:rsidRPr="00FA5FE3">
        <w:rPr>
          <w:rFonts w:ascii="Arial" w:hAnsi="Arial" w:cs="Arial"/>
          <w:color w:val="222222"/>
          <w:sz w:val="24"/>
          <w:szCs w:val="24"/>
          <w:shd w:val="clear" w:color="auto" w:fill="FFFFFF"/>
        </w:rPr>
        <w:t xml:space="preserve"> Singh. The </w:t>
      </w:r>
      <w:proofErr w:type="spellStart"/>
      <w:r w:rsidRPr="00FA5FE3">
        <w:rPr>
          <w:rFonts w:ascii="Arial" w:hAnsi="Arial" w:cs="Arial"/>
          <w:color w:val="222222"/>
          <w:sz w:val="24"/>
          <w:szCs w:val="24"/>
          <w:shd w:val="clear" w:color="auto" w:fill="FFFFFF"/>
        </w:rPr>
        <w:t>Implication</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of</w:t>
      </w:r>
      <w:proofErr w:type="spellEnd"/>
      <w:r w:rsidRPr="00FA5FE3">
        <w:rPr>
          <w:rFonts w:ascii="Arial" w:hAnsi="Arial" w:cs="Arial"/>
          <w:color w:val="222222"/>
          <w:sz w:val="24"/>
          <w:szCs w:val="24"/>
          <w:shd w:val="clear" w:color="auto" w:fill="FFFFFF"/>
        </w:rPr>
        <w:t xml:space="preserve"> Data Lake in </w:t>
      </w:r>
      <w:proofErr w:type="spellStart"/>
      <w:r w:rsidRPr="00FA5FE3">
        <w:rPr>
          <w:rFonts w:ascii="Arial" w:hAnsi="Arial" w:cs="Arial"/>
          <w:color w:val="222222"/>
          <w:sz w:val="24"/>
          <w:szCs w:val="24"/>
          <w:shd w:val="clear" w:color="auto" w:fill="FFFFFF"/>
        </w:rPr>
        <w:t>Enterprises</w:t>
      </w:r>
      <w:proofErr w:type="spellEnd"/>
      <w:r w:rsidRPr="00FA5FE3">
        <w:rPr>
          <w:rFonts w:ascii="Arial" w:hAnsi="Arial" w:cs="Arial"/>
          <w:color w:val="222222"/>
          <w:sz w:val="24"/>
          <w:szCs w:val="24"/>
          <w:shd w:val="clear" w:color="auto" w:fill="FFFFFF"/>
        </w:rPr>
        <w:t xml:space="preserve">: a </w:t>
      </w:r>
      <w:proofErr w:type="spellStart"/>
      <w:r w:rsidRPr="00FA5FE3">
        <w:rPr>
          <w:rFonts w:ascii="Arial" w:hAnsi="Arial" w:cs="Arial"/>
          <w:color w:val="222222"/>
          <w:sz w:val="24"/>
          <w:szCs w:val="24"/>
          <w:shd w:val="clear" w:color="auto" w:fill="FFFFFF"/>
        </w:rPr>
        <w:t>deeper</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analytics</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2022 8Th </w:t>
      </w:r>
      <w:proofErr w:type="spellStart"/>
      <w:r w:rsidRPr="00FA5FE3">
        <w:rPr>
          <w:rStyle w:val="Forte"/>
          <w:rFonts w:ascii="Arial" w:hAnsi="Arial" w:cs="Arial"/>
          <w:color w:val="222222"/>
          <w:sz w:val="24"/>
          <w:szCs w:val="24"/>
          <w:shd w:val="clear" w:color="auto" w:fill="FFFFFF"/>
        </w:rPr>
        <w:t>International</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Conference</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On</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Advanced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Computing</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Communication Systems (</w:t>
      </w:r>
      <w:proofErr w:type="spellStart"/>
      <w:r w:rsidRPr="00FA5FE3">
        <w:rPr>
          <w:rStyle w:val="Forte"/>
          <w:rFonts w:ascii="Arial" w:hAnsi="Arial" w:cs="Arial"/>
          <w:color w:val="222222"/>
          <w:sz w:val="24"/>
          <w:szCs w:val="24"/>
          <w:shd w:val="clear" w:color="auto" w:fill="FFFFFF"/>
        </w:rPr>
        <w:t>Icaccs</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 [S.L.], v. 8, n. 2022, p. 530-534, 25 mar. 2022. IEEE. http://dx.doi.org/10.1109/icaccs54159.2022.9784986. Disponível em: https://ieeexplore.ieee.org/stamp/stamp.jsp?tp=&amp;arnumber=9784986&amp;isnumber=9784957. Acesso em: 09 jun. 2023.</w:t>
      </w:r>
    </w:p>
    <w:p w14:paraId="2AB8C16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4DC10CBE"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SINGHAL, Bharat; AGGARWAL, </w:t>
      </w:r>
      <w:proofErr w:type="spellStart"/>
      <w:r w:rsidRPr="00FA5FE3">
        <w:rPr>
          <w:rFonts w:ascii="Arial" w:hAnsi="Arial" w:cs="Arial"/>
          <w:color w:val="222222"/>
          <w:shd w:val="clear" w:color="auto" w:fill="FFFFFF"/>
        </w:rPr>
        <w:t>Alok</w:t>
      </w:r>
      <w:proofErr w:type="spellEnd"/>
      <w:r w:rsidRPr="00FA5FE3">
        <w:rPr>
          <w:rFonts w:ascii="Arial" w:hAnsi="Arial" w:cs="Arial"/>
          <w:color w:val="222222"/>
          <w:shd w:val="clear" w:color="auto" w:fill="FFFFFF"/>
        </w:rPr>
        <w:t xml:space="preserve">. ETL, ELT </w:t>
      </w:r>
      <w:proofErr w:type="spellStart"/>
      <w:proofErr w:type="gramStart"/>
      <w:r w:rsidRPr="00FA5FE3">
        <w:rPr>
          <w:rFonts w:ascii="Arial" w:hAnsi="Arial" w:cs="Arial"/>
          <w:color w:val="222222"/>
          <w:shd w:val="clear" w:color="auto" w:fill="FFFFFF"/>
        </w:rPr>
        <w:t>and</w:t>
      </w:r>
      <w:proofErr w:type="spellEnd"/>
      <w:r w:rsidRPr="00FA5FE3">
        <w:rPr>
          <w:rFonts w:ascii="Arial" w:hAnsi="Arial" w:cs="Arial"/>
          <w:color w:val="222222"/>
          <w:shd w:val="clear" w:color="auto" w:fill="FFFFFF"/>
        </w:rPr>
        <w:t xml:space="preserve"> Reverse</w:t>
      </w:r>
      <w:proofErr w:type="gramEnd"/>
      <w:r w:rsidRPr="00FA5FE3">
        <w:rPr>
          <w:rFonts w:ascii="Arial" w:hAnsi="Arial" w:cs="Arial"/>
          <w:color w:val="222222"/>
          <w:shd w:val="clear" w:color="auto" w:fill="FFFFFF"/>
        </w:rPr>
        <w:t xml:space="preserve"> ETL: a business case </w:t>
      </w:r>
      <w:proofErr w:type="spellStart"/>
      <w:r w:rsidRPr="00FA5FE3">
        <w:rPr>
          <w:rFonts w:ascii="Arial" w:hAnsi="Arial" w:cs="Arial"/>
          <w:color w:val="222222"/>
          <w:shd w:val="clear" w:color="auto" w:fill="FFFFFF"/>
        </w:rPr>
        <w:t>study</w:t>
      </w:r>
      <w:proofErr w:type="spellEnd"/>
      <w:r w:rsidRPr="00FA5FE3">
        <w:rPr>
          <w:rFonts w:ascii="Arial" w:hAnsi="Arial" w:cs="Arial"/>
          <w:color w:val="222222"/>
          <w:shd w:val="clear" w:color="auto" w:fill="FFFFFF"/>
        </w:rPr>
        <w:t>. </w:t>
      </w:r>
      <w:r w:rsidRPr="00FA5FE3">
        <w:rPr>
          <w:rStyle w:val="Forte"/>
          <w:rFonts w:ascii="Arial" w:hAnsi="Arial" w:cs="Arial"/>
          <w:color w:val="222222"/>
          <w:shd w:val="clear" w:color="auto" w:fill="FFFFFF"/>
        </w:rPr>
        <w:t xml:space="preserve">2022 </w:t>
      </w:r>
      <w:proofErr w:type="spellStart"/>
      <w:r w:rsidRPr="00FA5FE3">
        <w:rPr>
          <w:rStyle w:val="Forte"/>
          <w:rFonts w:ascii="Arial" w:hAnsi="Arial" w:cs="Arial"/>
          <w:color w:val="222222"/>
          <w:shd w:val="clear" w:color="auto" w:fill="FFFFFF"/>
        </w:rPr>
        <w:t>Second</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International</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Conference</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On</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Advanced</w:t>
      </w:r>
      <w:proofErr w:type="spellEnd"/>
      <w:r w:rsidRPr="00FA5FE3">
        <w:rPr>
          <w:rStyle w:val="Forte"/>
          <w:rFonts w:ascii="Arial" w:hAnsi="Arial" w:cs="Arial"/>
          <w:color w:val="222222"/>
          <w:shd w:val="clear" w:color="auto" w:fill="FFFFFF"/>
        </w:rPr>
        <w:t xml:space="preserve"> Technologies In </w:t>
      </w:r>
      <w:proofErr w:type="spellStart"/>
      <w:r w:rsidRPr="00FA5FE3">
        <w:rPr>
          <w:rStyle w:val="Forte"/>
          <w:rFonts w:ascii="Arial" w:hAnsi="Arial" w:cs="Arial"/>
          <w:color w:val="222222"/>
          <w:shd w:val="clear" w:color="auto" w:fill="FFFFFF"/>
        </w:rPr>
        <w:t>Intelligent</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Control</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Environment</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Computing</w:t>
      </w:r>
      <w:proofErr w:type="spellEnd"/>
      <w:r w:rsidRPr="00FA5FE3">
        <w:rPr>
          <w:rStyle w:val="Forte"/>
          <w:rFonts w:ascii="Arial" w:hAnsi="Arial" w:cs="Arial"/>
          <w:color w:val="222222"/>
          <w:shd w:val="clear" w:color="auto" w:fill="FFFFFF"/>
        </w:rPr>
        <w:t xml:space="preserve"> &amp; Communication </w:t>
      </w:r>
      <w:proofErr w:type="spellStart"/>
      <w:r w:rsidRPr="00FA5FE3">
        <w:rPr>
          <w:rStyle w:val="Forte"/>
          <w:rFonts w:ascii="Arial" w:hAnsi="Arial" w:cs="Arial"/>
          <w:color w:val="222222"/>
          <w:shd w:val="clear" w:color="auto" w:fill="FFFFFF"/>
        </w:rPr>
        <w:t>Engineering</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Icatiece</w:t>
      </w:r>
      <w:proofErr w:type="spellEnd"/>
      <w:r w:rsidRPr="00FA5FE3">
        <w:rPr>
          <w:rStyle w:val="Forte"/>
          <w:rFonts w:ascii="Arial" w:hAnsi="Arial" w:cs="Arial"/>
          <w:color w:val="222222"/>
          <w:shd w:val="clear" w:color="auto" w:fill="FFFFFF"/>
        </w:rPr>
        <w:t>)</w:t>
      </w:r>
      <w:r w:rsidRPr="00FA5FE3">
        <w:rPr>
          <w:rFonts w:ascii="Arial" w:hAnsi="Arial" w:cs="Arial"/>
          <w:color w:val="222222"/>
          <w:shd w:val="clear" w:color="auto" w:fill="FFFFFF"/>
        </w:rPr>
        <w:t>, [S.L.], v. 2, n. 2022, p. 1-4, 16 dez. 2022. IEEE. http://dx.doi.org/10.1109/icatiece56365.2022.10046997. Disponível em: https://ieeexplore.ieee.org/stamp/stamp.jsp?tp=&amp;arnumber=10046997&amp;isnumber=10046669. Acesso em: 09 jun. 2023.</w:t>
      </w:r>
    </w:p>
    <w:p w14:paraId="4A04C7DA" w14:textId="23FA8900" w:rsidR="00747C25" w:rsidRDefault="00747C25"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TAVARES, Edmir de Jesus Oliveira. </w:t>
      </w:r>
      <w:r w:rsidRPr="00FA5FE3">
        <w:rPr>
          <w:rStyle w:val="Forte"/>
          <w:rFonts w:ascii="Arial" w:hAnsi="Arial" w:cs="Arial"/>
          <w:color w:val="222222"/>
          <w:sz w:val="24"/>
          <w:szCs w:val="24"/>
          <w:shd w:val="clear" w:color="auto" w:fill="FFFFFF"/>
        </w:rPr>
        <w:t>O Processo ETL</w:t>
      </w:r>
      <w:r w:rsidRPr="00FA5FE3">
        <w:rPr>
          <w:rFonts w:ascii="Arial" w:hAnsi="Arial" w:cs="Arial"/>
          <w:color w:val="222222"/>
          <w:sz w:val="24"/>
          <w:szCs w:val="24"/>
          <w:shd w:val="clear" w:color="auto" w:fill="FFFFFF"/>
        </w:rPr>
        <w:t xml:space="preserve">: o caso da </w:t>
      </w:r>
      <w:proofErr w:type="spellStart"/>
      <w:r w:rsidRPr="00FA5FE3">
        <w:rPr>
          <w:rFonts w:ascii="Arial" w:hAnsi="Arial" w:cs="Arial"/>
          <w:color w:val="222222"/>
          <w:sz w:val="24"/>
          <w:szCs w:val="24"/>
          <w:shd w:val="clear" w:color="auto" w:fill="FFFFFF"/>
        </w:rPr>
        <w:t>unitel</w:t>
      </w:r>
      <w:proofErr w:type="spellEnd"/>
      <w:r w:rsidRPr="00FA5FE3">
        <w:rPr>
          <w:rFonts w:ascii="Arial" w:hAnsi="Arial" w:cs="Arial"/>
          <w:color w:val="222222"/>
          <w:sz w:val="24"/>
          <w:szCs w:val="24"/>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6798518E" w14:textId="77777777" w:rsidR="00353719" w:rsidRDefault="00353719" w:rsidP="00353719">
      <w:pPr>
        <w:spacing w:after="0" w:line="360" w:lineRule="auto"/>
        <w:jc w:val="both"/>
        <w:rPr>
          <w:rFonts w:ascii="Arial" w:hAnsi="Arial" w:cs="Arial"/>
          <w:color w:val="222222"/>
          <w:sz w:val="24"/>
          <w:szCs w:val="24"/>
          <w:shd w:val="clear" w:color="auto" w:fill="FFFFFF"/>
        </w:rPr>
      </w:pPr>
    </w:p>
    <w:p w14:paraId="75170211"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TIWARI, </w:t>
      </w:r>
      <w:proofErr w:type="spellStart"/>
      <w:r w:rsidRPr="00FA5FE3">
        <w:rPr>
          <w:rFonts w:ascii="Arial" w:hAnsi="Arial" w:cs="Arial"/>
          <w:color w:val="222222"/>
          <w:shd w:val="clear" w:color="auto" w:fill="FFFFFF"/>
        </w:rPr>
        <w:t>Prayag</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Advanced</w:t>
      </w:r>
      <w:proofErr w:type="spellEnd"/>
      <w:r w:rsidRPr="00FA5FE3">
        <w:rPr>
          <w:rFonts w:ascii="Arial" w:hAnsi="Arial" w:cs="Arial"/>
          <w:color w:val="222222"/>
          <w:shd w:val="clear" w:color="auto" w:fill="FFFFFF"/>
        </w:rPr>
        <w:t xml:space="preserve"> ETL (AETL) </w:t>
      </w:r>
      <w:proofErr w:type="spellStart"/>
      <w:r w:rsidRPr="00FA5FE3">
        <w:rPr>
          <w:rFonts w:ascii="Arial" w:hAnsi="Arial" w:cs="Arial"/>
          <w:color w:val="222222"/>
          <w:shd w:val="clear" w:color="auto" w:fill="FFFFFF"/>
        </w:rPr>
        <w:t>by</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integration</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of</w:t>
      </w:r>
      <w:proofErr w:type="spellEnd"/>
      <w:r w:rsidRPr="00FA5FE3">
        <w:rPr>
          <w:rFonts w:ascii="Arial" w:hAnsi="Arial" w:cs="Arial"/>
          <w:color w:val="222222"/>
          <w:shd w:val="clear" w:color="auto" w:fill="FFFFFF"/>
        </w:rPr>
        <w:t xml:space="preserve"> PERL </w:t>
      </w:r>
      <w:proofErr w:type="spellStart"/>
      <w:r w:rsidRPr="00FA5FE3">
        <w:rPr>
          <w:rFonts w:ascii="Arial" w:hAnsi="Arial" w:cs="Arial"/>
          <w:color w:val="222222"/>
          <w:shd w:val="clear" w:color="auto" w:fill="FFFFFF"/>
        </w:rPr>
        <w:t>and</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scripting</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method</w:t>
      </w:r>
      <w:proofErr w:type="spellEnd"/>
      <w:r w:rsidRPr="00FA5FE3">
        <w:rPr>
          <w:rFonts w:ascii="Arial" w:hAnsi="Arial" w:cs="Arial"/>
          <w:color w:val="222222"/>
          <w:shd w:val="clear" w:color="auto" w:fill="FFFFFF"/>
        </w:rPr>
        <w:t>. </w:t>
      </w:r>
      <w:r w:rsidRPr="00FA5FE3">
        <w:rPr>
          <w:rStyle w:val="Forte"/>
          <w:rFonts w:ascii="Arial" w:hAnsi="Arial" w:cs="Arial"/>
          <w:color w:val="222222"/>
          <w:shd w:val="clear" w:color="auto" w:fill="FFFFFF"/>
        </w:rPr>
        <w:t xml:space="preserve">2016 </w:t>
      </w:r>
      <w:proofErr w:type="spellStart"/>
      <w:r w:rsidRPr="00FA5FE3">
        <w:rPr>
          <w:rStyle w:val="Forte"/>
          <w:rFonts w:ascii="Arial" w:hAnsi="Arial" w:cs="Arial"/>
          <w:color w:val="222222"/>
          <w:shd w:val="clear" w:color="auto" w:fill="FFFFFF"/>
        </w:rPr>
        <w:t>International</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Conference</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On</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Inventive</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Computation</w:t>
      </w:r>
      <w:proofErr w:type="spellEnd"/>
      <w:r w:rsidRPr="00FA5FE3">
        <w:rPr>
          <w:rStyle w:val="Forte"/>
          <w:rFonts w:ascii="Arial" w:hAnsi="Arial" w:cs="Arial"/>
          <w:color w:val="222222"/>
          <w:shd w:val="clear" w:color="auto" w:fill="FFFFFF"/>
        </w:rPr>
        <w:t xml:space="preserve"> Technologies (</w:t>
      </w:r>
      <w:proofErr w:type="spellStart"/>
      <w:r w:rsidRPr="00FA5FE3">
        <w:rPr>
          <w:rStyle w:val="Forte"/>
          <w:rFonts w:ascii="Arial" w:hAnsi="Arial" w:cs="Arial"/>
          <w:color w:val="222222"/>
          <w:shd w:val="clear" w:color="auto" w:fill="FFFFFF"/>
        </w:rPr>
        <w:t>Icict</w:t>
      </w:r>
      <w:proofErr w:type="spellEnd"/>
      <w:r w:rsidRPr="00FA5FE3">
        <w:rPr>
          <w:rStyle w:val="Forte"/>
          <w:rFonts w:ascii="Arial" w:hAnsi="Arial" w:cs="Arial"/>
          <w:color w:val="222222"/>
          <w:shd w:val="clear" w:color="auto" w:fill="FFFFFF"/>
        </w:rPr>
        <w:t>)</w:t>
      </w:r>
      <w:r w:rsidRPr="00FA5FE3">
        <w:rPr>
          <w:rFonts w:ascii="Arial" w:hAnsi="Arial" w:cs="Arial"/>
          <w:color w:val="222222"/>
          <w:shd w:val="clear" w:color="auto" w:fill="FFFFFF"/>
        </w:rPr>
        <w:t>, [S.L.], v. 2016, n. 2016, p. 1-5, ago. 2016. IEEE. http://dx.doi.org/10.1109/inventive.2016.7830102. Disponível em: https://ieeexplore.ieee.org/stamp/stamp.jsp?tp=&amp;arnumber=7830102&amp;isnumber=7830057. Acesso em: 09 jun. 2023.</w:t>
      </w:r>
    </w:p>
    <w:bookmarkEnd w:id="48"/>
    <w:p w14:paraId="20CE3157"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89E5E2B" w14:textId="0212A846" w:rsidR="00C05F58" w:rsidRPr="00FA5FE3" w:rsidRDefault="00C05F58" w:rsidP="00353719">
      <w:pPr>
        <w:spacing w:after="0" w:line="360" w:lineRule="auto"/>
        <w:jc w:val="both"/>
        <w:rPr>
          <w:rFonts w:ascii="Arial" w:hAnsi="Arial" w:cs="Arial"/>
          <w:sz w:val="24"/>
          <w:szCs w:val="24"/>
        </w:rPr>
      </w:pPr>
      <w:r w:rsidRPr="00FA5FE3">
        <w:rPr>
          <w:rFonts w:ascii="Arial" w:hAnsi="Arial" w:cs="Arial"/>
          <w:color w:val="222222"/>
          <w:sz w:val="24"/>
          <w:szCs w:val="24"/>
          <w:shd w:val="clear" w:color="auto" w:fill="FFFFFF"/>
        </w:rPr>
        <w:t xml:space="preserve">WIJAYA, </w:t>
      </w:r>
      <w:proofErr w:type="spellStart"/>
      <w:r w:rsidRPr="00FA5FE3">
        <w:rPr>
          <w:rFonts w:ascii="Arial" w:hAnsi="Arial" w:cs="Arial"/>
          <w:color w:val="222222"/>
          <w:sz w:val="24"/>
          <w:szCs w:val="24"/>
          <w:shd w:val="clear" w:color="auto" w:fill="FFFFFF"/>
        </w:rPr>
        <w:t>Rahmadi</w:t>
      </w:r>
      <w:proofErr w:type="spellEnd"/>
      <w:r w:rsidRPr="00FA5FE3">
        <w:rPr>
          <w:rFonts w:ascii="Arial" w:hAnsi="Arial" w:cs="Arial"/>
          <w:color w:val="222222"/>
          <w:sz w:val="24"/>
          <w:szCs w:val="24"/>
          <w:shd w:val="clear" w:color="auto" w:fill="FFFFFF"/>
        </w:rPr>
        <w:t xml:space="preserve">; PUDJOATMODJO, </w:t>
      </w:r>
      <w:proofErr w:type="spellStart"/>
      <w:r w:rsidRPr="00FA5FE3">
        <w:rPr>
          <w:rFonts w:ascii="Arial" w:hAnsi="Arial" w:cs="Arial"/>
          <w:color w:val="222222"/>
          <w:sz w:val="24"/>
          <w:szCs w:val="24"/>
          <w:shd w:val="clear" w:color="auto" w:fill="FFFFFF"/>
        </w:rPr>
        <w:t>Bambang</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An</w:t>
      </w:r>
      <w:proofErr w:type="spellEnd"/>
      <w:r w:rsidRPr="00FA5FE3">
        <w:rPr>
          <w:rFonts w:ascii="Arial" w:hAnsi="Arial" w:cs="Arial"/>
          <w:color w:val="222222"/>
          <w:sz w:val="24"/>
          <w:szCs w:val="24"/>
          <w:shd w:val="clear" w:color="auto" w:fill="FFFFFF"/>
        </w:rPr>
        <w:t xml:space="preserve"> overview </w:t>
      </w:r>
      <w:proofErr w:type="spellStart"/>
      <w:r w:rsidRPr="00FA5FE3">
        <w:rPr>
          <w:rFonts w:ascii="Arial" w:hAnsi="Arial" w:cs="Arial"/>
          <w:color w:val="222222"/>
          <w:sz w:val="24"/>
          <w:szCs w:val="24"/>
          <w:shd w:val="clear" w:color="auto" w:fill="FFFFFF"/>
        </w:rPr>
        <w:t>and</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implementation</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of</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extraction-transformation-loading</w:t>
      </w:r>
      <w:proofErr w:type="spellEnd"/>
      <w:r w:rsidRPr="00FA5FE3">
        <w:rPr>
          <w:rFonts w:ascii="Arial" w:hAnsi="Arial" w:cs="Arial"/>
          <w:color w:val="222222"/>
          <w:sz w:val="24"/>
          <w:szCs w:val="24"/>
          <w:shd w:val="clear" w:color="auto" w:fill="FFFFFF"/>
        </w:rPr>
        <w:t xml:space="preserve"> (ETL) </w:t>
      </w:r>
      <w:proofErr w:type="spellStart"/>
      <w:r w:rsidRPr="00FA5FE3">
        <w:rPr>
          <w:rFonts w:ascii="Arial" w:hAnsi="Arial" w:cs="Arial"/>
          <w:color w:val="222222"/>
          <w:sz w:val="24"/>
          <w:szCs w:val="24"/>
          <w:shd w:val="clear" w:color="auto" w:fill="FFFFFF"/>
        </w:rPr>
        <w:t>process</w:t>
      </w:r>
      <w:proofErr w:type="spellEnd"/>
      <w:r w:rsidRPr="00FA5FE3">
        <w:rPr>
          <w:rFonts w:ascii="Arial" w:hAnsi="Arial" w:cs="Arial"/>
          <w:color w:val="222222"/>
          <w:sz w:val="24"/>
          <w:szCs w:val="24"/>
          <w:shd w:val="clear" w:color="auto" w:fill="FFFFFF"/>
        </w:rPr>
        <w:t xml:space="preserve"> in data </w:t>
      </w:r>
      <w:proofErr w:type="spellStart"/>
      <w:r w:rsidRPr="00FA5FE3">
        <w:rPr>
          <w:rFonts w:ascii="Arial" w:hAnsi="Arial" w:cs="Arial"/>
          <w:color w:val="222222"/>
          <w:sz w:val="24"/>
          <w:szCs w:val="24"/>
          <w:shd w:val="clear" w:color="auto" w:fill="FFFFFF"/>
        </w:rPr>
        <w:t>warehouse</w:t>
      </w:r>
      <w:proofErr w:type="spellEnd"/>
      <w:r w:rsidRPr="00FA5FE3">
        <w:rPr>
          <w:rFonts w:ascii="Arial" w:hAnsi="Arial" w:cs="Arial"/>
          <w:color w:val="222222"/>
          <w:sz w:val="24"/>
          <w:szCs w:val="24"/>
          <w:shd w:val="clear" w:color="auto" w:fill="FFFFFF"/>
        </w:rPr>
        <w:t xml:space="preserve"> (Case </w:t>
      </w:r>
      <w:proofErr w:type="spellStart"/>
      <w:r w:rsidRPr="00FA5FE3">
        <w:rPr>
          <w:rFonts w:ascii="Arial" w:hAnsi="Arial" w:cs="Arial"/>
          <w:color w:val="222222"/>
          <w:sz w:val="24"/>
          <w:szCs w:val="24"/>
          <w:shd w:val="clear" w:color="auto" w:fill="FFFFFF"/>
        </w:rPr>
        <w:t>study</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department</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of</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agriculture</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2015 3Rd </w:t>
      </w:r>
      <w:proofErr w:type="spellStart"/>
      <w:r w:rsidRPr="00FA5FE3">
        <w:rPr>
          <w:rStyle w:val="Forte"/>
          <w:rFonts w:ascii="Arial" w:hAnsi="Arial" w:cs="Arial"/>
          <w:color w:val="222222"/>
          <w:sz w:val="24"/>
          <w:szCs w:val="24"/>
          <w:shd w:val="clear" w:color="auto" w:fill="FFFFFF"/>
        </w:rPr>
        <w:t>International</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Conference</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On</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Information</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Communication Technology (</w:t>
      </w:r>
      <w:proofErr w:type="spellStart"/>
      <w:r w:rsidRPr="00FA5FE3">
        <w:rPr>
          <w:rStyle w:val="Forte"/>
          <w:rFonts w:ascii="Arial" w:hAnsi="Arial" w:cs="Arial"/>
          <w:color w:val="222222"/>
          <w:sz w:val="24"/>
          <w:szCs w:val="24"/>
          <w:shd w:val="clear" w:color="auto" w:fill="FFFFFF"/>
        </w:rPr>
        <w:t>Icoict</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 [S.L.], v. 3, n. 2015, p. 70-74, maio 2015. IEEE. http://dx.doi.org/10.1109/icoict.2015.7231399. Disponível em: https://ieeexplore.ieee.org/stamp/stamp.jsp?tp=&amp;arnumber=7231399&amp;isnumber=7231384. Acesso em: 08 jun. 2023.</w:t>
      </w:r>
    </w:p>
    <w:p w14:paraId="2270E395" w14:textId="77777777" w:rsidR="0041022A" w:rsidRPr="00FA5FE3" w:rsidRDefault="0041022A" w:rsidP="00353719">
      <w:pPr>
        <w:pStyle w:val="NormalWeb"/>
        <w:spacing w:before="0" w:beforeAutospacing="0" w:after="0" w:afterAutospacing="0" w:line="360" w:lineRule="auto"/>
        <w:jc w:val="both"/>
        <w:rPr>
          <w:rFonts w:ascii="Arial" w:hAnsi="Arial" w:cs="Arial"/>
        </w:rPr>
      </w:pPr>
    </w:p>
    <w:p w14:paraId="6A238657" w14:textId="1BE213DA" w:rsidR="0041022A" w:rsidRPr="00FA5FE3" w:rsidRDefault="000753DA"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ZVONAREV, Aleksei E.; GUDILIN,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S.; LYCHAGIN,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A.; GORYACHKIN, Boris </w:t>
      </w:r>
      <w:proofErr w:type="gramStart"/>
      <w:r w:rsidRPr="00FA5FE3">
        <w:rPr>
          <w:rFonts w:ascii="Arial" w:hAnsi="Arial" w:cs="Arial"/>
          <w:color w:val="222222"/>
          <w:shd w:val="clear" w:color="auto" w:fill="FFFFFF"/>
        </w:rPr>
        <w:t>S..</w:t>
      </w:r>
      <w:proofErr w:type="gram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Extract-Load-Transform</w:t>
      </w:r>
      <w:proofErr w:type="spellEnd"/>
      <w:r w:rsidRPr="00FA5FE3">
        <w:rPr>
          <w:rFonts w:ascii="Arial" w:hAnsi="Arial" w:cs="Arial"/>
          <w:color w:val="222222"/>
          <w:shd w:val="clear" w:color="auto" w:fill="FFFFFF"/>
        </w:rPr>
        <w:t xml:space="preserve"> (ELT) </w:t>
      </w:r>
      <w:proofErr w:type="spellStart"/>
      <w:r w:rsidRPr="00FA5FE3">
        <w:rPr>
          <w:rFonts w:ascii="Arial" w:hAnsi="Arial" w:cs="Arial"/>
          <w:color w:val="222222"/>
          <w:shd w:val="clear" w:color="auto" w:fill="FFFFFF"/>
        </w:rPr>
        <w:t>Process</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Runtime</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Analysis</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and</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Optimization</w:t>
      </w:r>
      <w:proofErr w:type="spellEnd"/>
      <w:r w:rsidRPr="00FA5FE3">
        <w:rPr>
          <w:rFonts w:ascii="Arial" w:hAnsi="Arial" w:cs="Arial"/>
          <w:color w:val="222222"/>
          <w:shd w:val="clear" w:color="auto" w:fill="FFFFFF"/>
        </w:rPr>
        <w:t>. </w:t>
      </w:r>
      <w:r w:rsidRPr="00FA5FE3">
        <w:rPr>
          <w:rStyle w:val="Forte"/>
          <w:rFonts w:ascii="Arial" w:hAnsi="Arial" w:cs="Arial"/>
          <w:color w:val="222222"/>
          <w:shd w:val="clear" w:color="auto" w:fill="FFFFFF"/>
        </w:rPr>
        <w:t xml:space="preserve">2023 5Th </w:t>
      </w:r>
      <w:proofErr w:type="spellStart"/>
      <w:r w:rsidRPr="00FA5FE3">
        <w:rPr>
          <w:rStyle w:val="Forte"/>
          <w:rFonts w:ascii="Arial" w:hAnsi="Arial" w:cs="Arial"/>
          <w:color w:val="222222"/>
          <w:shd w:val="clear" w:color="auto" w:fill="FFFFFF"/>
        </w:rPr>
        <w:t>International</w:t>
      </w:r>
      <w:proofErr w:type="spellEnd"/>
      <w:r w:rsidRPr="00FA5FE3">
        <w:rPr>
          <w:rStyle w:val="Forte"/>
          <w:rFonts w:ascii="Arial" w:hAnsi="Arial" w:cs="Arial"/>
          <w:color w:val="222222"/>
          <w:shd w:val="clear" w:color="auto" w:fill="FFFFFF"/>
        </w:rPr>
        <w:t xml:space="preserve"> Youth </w:t>
      </w:r>
      <w:proofErr w:type="spellStart"/>
      <w:r w:rsidRPr="00FA5FE3">
        <w:rPr>
          <w:rStyle w:val="Forte"/>
          <w:rFonts w:ascii="Arial" w:hAnsi="Arial" w:cs="Arial"/>
          <w:color w:val="222222"/>
          <w:shd w:val="clear" w:color="auto" w:fill="FFFFFF"/>
        </w:rPr>
        <w:t>Conference</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On</w:t>
      </w:r>
      <w:proofErr w:type="spellEnd"/>
      <w:r w:rsidRPr="00FA5FE3">
        <w:rPr>
          <w:rStyle w:val="Forte"/>
          <w:rFonts w:ascii="Arial" w:hAnsi="Arial" w:cs="Arial"/>
          <w:color w:val="222222"/>
          <w:shd w:val="clear" w:color="auto" w:fill="FFFFFF"/>
        </w:rPr>
        <w:t xml:space="preserve"> Radio </w:t>
      </w:r>
      <w:proofErr w:type="spellStart"/>
      <w:r w:rsidRPr="00FA5FE3">
        <w:rPr>
          <w:rStyle w:val="Forte"/>
          <w:rFonts w:ascii="Arial" w:hAnsi="Arial" w:cs="Arial"/>
          <w:color w:val="222222"/>
          <w:shd w:val="clear" w:color="auto" w:fill="FFFFFF"/>
        </w:rPr>
        <w:t>Electronics</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Electrical</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And</w:t>
      </w:r>
      <w:proofErr w:type="spellEnd"/>
      <w:r w:rsidRPr="00FA5FE3">
        <w:rPr>
          <w:rStyle w:val="Forte"/>
          <w:rFonts w:ascii="Arial" w:hAnsi="Arial" w:cs="Arial"/>
          <w:color w:val="222222"/>
          <w:shd w:val="clear" w:color="auto" w:fill="FFFFFF"/>
        </w:rPr>
        <w:t xml:space="preserve"> Power </w:t>
      </w:r>
      <w:proofErr w:type="spellStart"/>
      <w:r w:rsidRPr="00FA5FE3">
        <w:rPr>
          <w:rStyle w:val="Forte"/>
          <w:rFonts w:ascii="Arial" w:hAnsi="Arial" w:cs="Arial"/>
          <w:color w:val="222222"/>
          <w:shd w:val="clear" w:color="auto" w:fill="FFFFFF"/>
        </w:rPr>
        <w:t>Engineering</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Reepe</w:t>
      </w:r>
      <w:proofErr w:type="spellEnd"/>
      <w:r w:rsidRPr="00FA5FE3">
        <w:rPr>
          <w:rStyle w:val="Forte"/>
          <w:rFonts w:ascii="Arial" w:hAnsi="Arial" w:cs="Arial"/>
          <w:color w:val="222222"/>
          <w:shd w:val="clear" w:color="auto" w:fill="FFFFFF"/>
        </w:rPr>
        <w:t>)</w:t>
      </w:r>
      <w:r w:rsidRPr="00FA5FE3">
        <w:rPr>
          <w:rFonts w:ascii="Arial" w:hAnsi="Arial" w:cs="Arial"/>
          <w:color w:val="222222"/>
          <w:shd w:val="clear" w:color="auto" w:fill="FFFFFF"/>
        </w:rPr>
        <w:t>, [S.L.], v. 5, n. 2023, p. 1-7, 16 mar. 2023. IEEE. http://dx.doi.org/10.1109/reepe57272.2023.10086728. Disponível em: https://ieeexplore.ieee.org/stamp/stamp.jsp?tp=&amp;arnumber=10086728&amp;isnumber=10086686. Acesso em: 09 jun. 2023.</w:t>
      </w:r>
    </w:p>
    <w:sectPr w:rsidR="0041022A" w:rsidRPr="00FA5FE3">
      <w:headerReference w:type="default" r:id="rId22"/>
      <w:footerReference w:type="default" r:id="rId23"/>
      <w:headerReference w:type="first" r:id="rId24"/>
      <w:footerReference w:type="first" r:id="rId25"/>
      <w:pgSz w:w="11906" w:h="16838"/>
      <w:pgMar w:top="1701" w:right="1134" w:bottom="1134" w:left="1701" w:header="705" w:footer="705"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meliara Freire" w:date="2023-06-14T10:43:00Z" w:initials="AF">
    <w:p w14:paraId="3E0A18CE" w14:textId="77777777" w:rsidR="00610B1A" w:rsidRDefault="00610B1A">
      <w:pPr>
        <w:pStyle w:val="Textodecomentrio"/>
      </w:pPr>
      <w:r>
        <w:rPr>
          <w:rStyle w:val="Refdecomentrio"/>
        </w:rPr>
        <w:annotationRef/>
      </w:r>
      <w:r>
        <w:t>Resumo e abstract precisa está antes da introdução.</w:t>
      </w:r>
    </w:p>
    <w:p w14:paraId="0F9249AE" w14:textId="77777777" w:rsidR="00610B1A" w:rsidRDefault="00610B1A" w:rsidP="00614EED">
      <w:pPr>
        <w:pStyle w:val="Textodecomentrio"/>
      </w:pPr>
      <w:r>
        <w:t>É com as suas palavras.</w:t>
      </w:r>
    </w:p>
  </w:comment>
  <w:comment w:id="2" w:author="Ameliara Freire" w:date="2023-06-14T10:55:00Z" w:initials="AF">
    <w:p w14:paraId="27E6DF73" w14:textId="77777777" w:rsidR="006630D5" w:rsidRDefault="00C917F0">
      <w:pPr>
        <w:pStyle w:val="Textodecomentrio"/>
      </w:pPr>
      <w:r>
        <w:rPr>
          <w:rStyle w:val="Refdecomentrio"/>
        </w:rPr>
        <w:annotationRef/>
      </w:r>
      <w:r w:rsidR="006630D5">
        <w:rPr>
          <w:b/>
          <w:bCs/>
        </w:rPr>
        <w:t>REFAZER!!!</w:t>
      </w:r>
    </w:p>
    <w:p w14:paraId="5F16F94B" w14:textId="77777777" w:rsidR="006630D5" w:rsidRDefault="006630D5">
      <w:pPr>
        <w:pStyle w:val="Textodecomentrio"/>
      </w:pPr>
    </w:p>
    <w:p w14:paraId="0F66AD22" w14:textId="77777777" w:rsidR="006630D5" w:rsidRDefault="006630D5">
      <w:pPr>
        <w:pStyle w:val="Textodecomentrio"/>
      </w:pPr>
      <w:r>
        <w:t>No mural do classroom da disciplina, verifique o 4º post de baixo para cima, tem um material sobre Técnicas de Pesquisa e verifique qual a metodologia que se enquadra à sua pesquisa.</w:t>
      </w:r>
    </w:p>
    <w:p w14:paraId="710CA0A1" w14:textId="77777777" w:rsidR="006630D5" w:rsidRDefault="006630D5">
      <w:pPr>
        <w:pStyle w:val="Textodecomentrio"/>
      </w:pPr>
    </w:p>
    <w:p w14:paraId="00A2BB66" w14:textId="77777777" w:rsidR="006630D5" w:rsidRDefault="006630D5" w:rsidP="005556D7">
      <w:pPr>
        <w:pStyle w:val="Textodecomentrio"/>
      </w:pPr>
      <w:r>
        <w:t xml:space="preserve">No mural do classroom da disciplina, verifique o 11º post de baixo para cima, tem um material: </w:t>
      </w:r>
      <w:r>
        <w:rPr>
          <w:b/>
          <w:bCs/>
          <w:highlight w:val="white"/>
        </w:rPr>
        <w:t>Exemplo de Dissertação de Mestrado,</w:t>
      </w:r>
      <w:r>
        <w:rPr>
          <w:highlight w:val="white"/>
        </w:rPr>
        <w:t xml:space="preserve"> nele você irá encontrar um exemplo de como criar um resumo, metodologia da pesquisa e estrutura do TCC.</w:t>
      </w:r>
      <w:r>
        <w:t xml:space="preserve"> </w:t>
      </w:r>
    </w:p>
  </w:comment>
  <w:comment w:id="3" w:author="Ameliara Freire" w:date="2023-06-14T10:41:00Z" w:initials="AF">
    <w:p w14:paraId="0DC9B049" w14:textId="6D375199" w:rsidR="00800EBF" w:rsidRDefault="00800EBF" w:rsidP="0050580D">
      <w:pPr>
        <w:pStyle w:val="Textodecomentrio"/>
      </w:pPr>
      <w:r>
        <w:rPr>
          <w:rStyle w:val="Refdecomentrio"/>
        </w:rPr>
        <w:annotationRef/>
      </w:r>
      <w:r>
        <w:t>É um processo muito extenso que é aplicado em mestrado e/ou doutorado. Você não aplicou essa técnica.</w:t>
      </w:r>
    </w:p>
  </w:comment>
  <w:comment w:id="4" w:author="Ameliara Freire" w:date="2023-06-14T10:57:00Z" w:initials="AF">
    <w:p w14:paraId="174D2E8E" w14:textId="77777777" w:rsidR="005F2176" w:rsidRDefault="005F2176" w:rsidP="009B6A72">
      <w:pPr>
        <w:pStyle w:val="Textodecomentrio"/>
      </w:pPr>
      <w:r>
        <w:rPr>
          <w:rStyle w:val="Refdecomentrio"/>
        </w:rPr>
        <w:annotationRef/>
      </w:r>
      <w:r>
        <w:t>No mínimo é uma pesquisa bibliográfica</w:t>
      </w:r>
    </w:p>
  </w:comment>
  <w:comment w:id="5" w:author="Ameliara Freire" w:date="2023-06-14T11:00:00Z" w:initials="AF">
    <w:p w14:paraId="3B7844BC" w14:textId="77777777" w:rsidR="005F2176" w:rsidRDefault="005F2176" w:rsidP="008901F0">
      <w:pPr>
        <w:pStyle w:val="Textodecomentrio"/>
      </w:pPr>
      <w:r>
        <w:rPr>
          <w:rStyle w:val="Refdecomentrio"/>
        </w:rPr>
        <w:annotationRef/>
      </w:r>
      <w:r>
        <w:t>Isso fica no subcapitulo: Estrutura do TCC ou no último parágrafo da introdução, onde você vai descrever o que será abordado dentro de cada capitulo.</w:t>
      </w:r>
    </w:p>
  </w:comment>
  <w:comment w:id="9" w:author="Ameliara Freire" w:date="2023-06-14T11:05:00Z" w:initials="AF">
    <w:p w14:paraId="01052539" w14:textId="77777777" w:rsidR="006D4852" w:rsidRDefault="006D4852">
      <w:pPr>
        <w:pStyle w:val="Textodecomentrio"/>
      </w:pPr>
      <w:r>
        <w:rPr>
          <w:rStyle w:val="Refdecomentrio"/>
        </w:rPr>
        <w:annotationRef/>
      </w:r>
      <w:r>
        <w:t>No topo da figura precisa ter o numero da figura e o titulo da figura. Embaixo da Figura precisa ter a fonte de onde tirou essa figura. Tudo centralizado.</w:t>
      </w:r>
    </w:p>
    <w:p w14:paraId="3D71B7BA" w14:textId="77777777" w:rsidR="006D4852" w:rsidRDefault="006D4852">
      <w:pPr>
        <w:pStyle w:val="Textodecomentrio"/>
      </w:pPr>
      <w:r>
        <w:t>REVISAR TODO o TCC e CORRIGIR!</w:t>
      </w:r>
    </w:p>
    <w:p w14:paraId="4EA22101" w14:textId="77777777" w:rsidR="006D4852" w:rsidRDefault="006D4852">
      <w:pPr>
        <w:pStyle w:val="Textodecomentrio"/>
      </w:pPr>
      <w:r>
        <w:t xml:space="preserve">No mural do classroom da disciplina, verifique o 11º post de baixo para cima, tem um material: </w:t>
      </w:r>
      <w:r>
        <w:rPr>
          <w:b/>
          <w:bCs/>
          <w:highlight w:val="white"/>
        </w:rPr>
        <w:t>Exemplo de Dissertação de Mestrado,</w:t>
      </w:r>
      <w:r>
        <w:rPr>
          <w:highlight w:val="white"/>
        </w:rPr>
        <w:t xml:space="preserve"> nele você irá encontrar um exemplo de usar figuras.</w:t>
      </w:r>
    </w:p>
    <w:p w14:paraId="3CD8FEC7" w14:textId="77777777" w:rsidR="006D4852" w:rsidRDefault="006D4852">
      <w:pPr>
        <w:pStyle w:val="Textodecomentrio"/>
      </w:pPr>
    </w:p>
    <w:p w14:paraId="2F1162FE" w14:textId="77777777" w:rsidR="006D4852" w:rsidRDefault="006D4852" w:rsidP="003E3202">
      <w:pPr>
        <w:pStyle w:val="Textodecomentrio"/>
      </w:pPr>
      <w:r>
        <w:rPr>
          <w:highlight w:val="white"/>
        </w:rPr>
        <w:t>Se for usar figura, também precisa ter um sumário para as figuras</w:t>
      </w:r>
    </w:p>
  </w:comment>
  <w:comment w:id="25" w:author="Ameliara Freire" w:date="2023-06-14T11:08:00Z" w:initials="AF">
    <w:p w14:paraId="4DCA0C49" w14:textId="77777777" w:rsidR="00836059" w:rsidRDefault="00836059" w:rsidP="00F20AFA">
      <w:pPr>
        <w:pStyle w:val="Textodecomentrio"/>
      </w:pPr>
      <w:r>
        <w:rPr>
          <w:rStyle w:val="Refdecomentrio"/>
        </w:rPr>
        <w:annotationRef/>
      </w:r>
      <w:r>
        <w:t>Em tabela usa a mesma formatação de Figura. REVISAR e CORRIGIR em TODO o documento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249AE" w15:done="0"/>
  <w15:commentEx w15:paraId="00A2BB66" w15:done="0"/>
  <w15:commentEx w15:paraId="0DC9B049" w15:done="0"/>
  <w15:commentEx w15:paraId="174D2E8E" w15:done="0"/>
  <w15:commentEx w15:paraId="3B7844BC" w15:done="0"/>
  <w15:commentEx w15:paraId="2F1162FE" w15:done="0"/>
  <w15:commentEx w15:paraId="4DCA0C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1843" w16cex:dateUtc="2023-06-14T13:43:00Z"/>
  <w16cex:commentExtensible w16cex:durableId="28341B14" w16cex:dateUtc="2023-06-14T13:55:00Z"/>
  <w16cex:commentExtensible w16cex:durableId="283417ED" w16cex:dateUtc="2023-06-14T13:41:00Z"/>
  <w16cex:commentExtensible w16cex:durableId="28341B88" w16cex:dateUtc="2023-06-14T13:57:00Z"/>
  <w16cex:commentExtensible w16cex:durableId="28341C50" w16cex:dateUtc="2023-06-14T14:00:00Z"/>
  <w16cex:commentExtensible w16cex:durableId="28341D93" w16cex:dateUtc="2023-06-14T14:05:00Z"/>
  <w16cex:commentExtensible w16cex:durableId="28341E15" w16cex:dateUtc="2023-06-14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249AE" w16cid:durableId="28341843"/>
  <w16cid:commentId w16cid:paraId="00A2BB66" w16cid:durableId="28341B14"/>
  <w16cid:commentId w16cid:paraId="0DC9B049" w16cid:durableId="283417ED"/>
  <w16cid:commentId w16cid:paraId="174D2E8E" w16cid:durableId="28341B88"/>
  <w16cid:commentId w16cid:paraId="3B7844BC" w16cid:durableId="28341C50"/>
  <w16cid:commentId w16cid:paraId="2F1162FE" w16cid:durableId="28341D93"/>
  <w16cid:commentId w16cid:paraId="4DCA0C49" w16cid:durableId="28341E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7D2D6" w14:textId="77777777" w:rsidR="000405C8" w:rsidRDefault="000405C8">
      <w:pPr>
        <w:spacing w:after="0" w:line="240" w:lineRule="auto"/>
      </w:pPr>
      <w:r>
        <w:separator/>
      </w:r>
    </w:p>
  </w:endnote>
  <w:endnote w:type="continuationSeparator" w:id="0">
    <w:p w14:paraId="45307337" w14:textId="77777777" w:rsidR="000405C8" w:rsidRDefault="0004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C1FF0" w14:textId="77777777" w:rsidR="000405C8" w:rsidRDefault="000405C8">
      <w:pPr>
        <w:spacing w:after="0" w:line="240" w:lineRule="auto"/>
      </w:pPr>
      <w:r>
        <w:separator/>
      </w:r>
    </w:p>
  </w:footnote>
  <w:footnote w:type="continuationSeparator" w:id="0">
    <w:p w14:paraId="2A1C84F0" w14:textId="77777777" w:rsidR="000405C8" w:rsidRDefault="00040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624D1A"/>
    <w:multiLevelType w:val="hybridMultilevel"/>
    <w:tmpl w:val="BCACA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20"/>
  </w:num>
  <w:num w:numId="2" w16cid:durableId="386606948">
    <w:abstractNumId w:val="28"/>
  </w:num>
  <w:num w:numId="3" w16cid:durableId="1329745542">
    <w:abstractNumId w:val="21"/>
  </w:num>
  <w:num w:numId="4" w16cid:durableId="250161357">
    <w:abstractNumId w:val="0"/>
  </w:num>
  <w:num w:numId="5" w16cid:durableId="1748191464">
    <w:abstractNumId w:val="22"/>
  </w:num>
  <w:num w:numId="6" w16cid:durableId="971713169">
    <w:abstractNumId w:val="33"/>
  </w:num>
  <w:num w:numId="7" w16cid:durableId="1922913212">
    <w:abstractNumId w:val="31"/>
  </w:num>
  <w:num w:numId="8" w16cid:durableId="705257567">
    <w:abstractNumId w:val="10"/>
  </w:num>
  <w:num w:numId="9" w16cid:durableId="1583686419">
    <w:abstractNumId w:val="16"/>
  </w:num>
  <w:num w:numId="10" w16cid:durableId="1295913888">
    <w:abstractNumId w:val="1"/>
  </w:num>
  <w:num w:numId="11" w16cid:durableId="218443817">
    <w:abstractNumId w:val="23"/>
  </w:num>
  <w:num w:numId="12" w16cid:durableId="1014305931">
    <w:abstractNumId w:val="17"/>
  </w:num>
  <w:num w:numId="13" w16cid:durableId="735738437">
    <w:abstractNumId w:val="35"/>
  </w:num>
  <w:num w:numId="14" w16cid:durableId="1433284200">
    <w:abstractNumId w:val="13"/>
  </w:num>
  <w:num w:numId="15" w16cid:durableId="1992058142">
    <w:abstractNumId w:val="12"/>
  </w:num>
  <w:num w:numId="16" w16cid:durableId="1959994592">
    <w:abstractNumId w:val="34"/>
  </w:num>
  <w:num w:numId="17" w16cid:durableId="271789960">
    <w:abstractNumId w:val="14"/>
  </w:num>
  <w:num w:numId="18" w16cid:durableId="795568507">
    <w:abstractNumId w:val="25"/>
  </w:num>
  <w:num w:numId="19" w16cid:durableId="1473476575">
    <w:abstractNumId w:val="29"/>
  </w:num>
  <w:num w:numId="20" w16cid:durableId="499468559">
    <w:abstractNumId w:val="6"/>
  </w:num>
  <w:num w:numId="21" w16cid:durableId="1775634856">
    <w:abstractNumId w:val="4"/>
  </w:num>
  <w:num w:numId="22" w16cid:durableId="1801336741">
    <w:abstractNumId w:val="30"/>
  </w:num>
  <w:num w:numId="23" w16cid:durableId="2029210407">
    <w:abstractNumId w:val="5"/>
  </w:num>
  <w:num w:numId="24" w16cid:durableId="1039470210">
    <w:abstractNumId w:val="27"/>
  </w:num>
  <w:num w:numId="25" w16cid:durableId="624383910">
    <w:abstractNumId w:val="26"/>
  </w:num>
  <w:num w:numId="26" w16cid:durableId="2063939480">
    <w:abstractNumId w:val="18"/>
  </w:num>
  <w:num w:numId="27" w16cid:durableId="642973723">
    <w:abstractNumId w:val="36"/>
  </w:num>
  <w:num w:numId="28" w16cid:durableId="1975793616">
    <w:abstractNumId w:val="32"/>
  </w:num>
  <w:num w:numId="29" w16cid:durableId="1062603570">
    <w:abstractNumId w:val="9"/>
  </w:num>
  <w:num w:numId="30" w16cid:durableId="279118091">
    <w:abstractNumId w:val="3"/>
  </w:num>
  <w:num w:numId="31" w16cid:durableId="1211459300">
    <w:abstractNumId w:val="8"/>
  </w:num>
  <w:num w:numId="32" w16cid:durableId="908077489">
    <w:abstractNumId w:val="15"/>
  </w:num>
  <w:num w:numId="33" w16cid:durableId="1857649672">
    <w:abstractNumId w:val="2"/>
  </w:num>
  <w:num w:numId="34" w16cid:durableId="1532642463">
    <w:abstractNumId w:val="19"/>
  </w:num>
  <w:num w:numId="35" w16cid:durableId="1141993560">
    <w:abstractNumId w:val="11"/>
  </w:num>
  <w:num w:numId="36" w16cid:durableId="1495489333">
    <w:abstractNumId w:val="24"/>
  </w:num>
  <w:num w:numId="37" w16cid:durableId="202297484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eliara Freire">
    <w15:presenceInfo w15:providerId="None" w15:userId="Ameliara Frei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172AE"/>
    <w:rsid w:val="00031809"/>
    <w:rsid w:val="000405C8"/>
    <w:rsid w:val="000418F9"/>
    <w:rsid w:val="000422B3"/>
    <w:rsid w:val="0004285F"/>
    <w:rsid w:val="00044478"/>
    <w:rsid w:val="00065529"/>
    <w:rsid w:val="000753DA"/>
    <w:rsid w:val="00082CD3"/>
    <w:rsid w:val="00087CFB"/>
    <w:rsid w:val="000A04D0"/>
    <w:rsid w:val="000A1DD8"/>
    <w:rsid w:val="000C2569"/>
    <w:rsid w:val="000C3255"/>
    <w:rsid w:val="000C3A99"/>
    <w:rsid w:val="000D01B6"/>
    <w:rsid w:val="000D549A"/>
    <w:rsid w:val="000D7966"/>
    <w:rsid w:val="000F5F8F"/>
    <w:rsid w:val="0010456C"/>
    <w:rsid w:val="001074C0"/>
    <w:rsid w:val="00110EFD"/>
    <w:rsid w:val="00113504"/>
    <w:rsid w:val="00116D6E"/>
    <w:rsid w:val="001279E0"/>
    <w:rsid w:val="00131D51"/>
    <w:rsid w:val="00150ADB"/>
    <w:rsid w:val="00160B5E"/>
    <w:rsid w:val="00172910"/>
    <w:rsid w:val="001B4BD6"/>
    <w:rsid w:val="001C1243"/>
    <w:rsid w:val="002155EB"/>
    <w:rsid w:val="002330D9"/>
    <w:rsid w:val="00247BA0"/>
    <w:rsid w:val="00255353"/>
    <w:rsid w:val="002741AB"/>
    <w:rsid w:val="002751E4"/>
    <w:rsid w:val="002C7F1C"/>
    <w:rsid w:val="002E6BD0"/>
    <w:rsid w:val="00312A69"/>
    <w:rsid w:val="00314964"/>
    <w:rsid w:val="00321CB7"/>
    <w:rsid w:val="0033651A"/>
    <w:rsid w:val="00353719"/>
    <w:rsid w:val="00373601"/>
    <w:rsid w:val="00382B8C"/>
    <w:rsid w:val="003927C0"/>
    <w:rsid w:val="00393061"/>
    <w:rsid w:val="003C038F"/>
    <w:rsid w:val="003C08B3"/>
    <w:rsid w:val="003F508E"/>
    <w:rsid w:val="0041022A"/>
    <w:rsid w:val="0041617E"/>
    <w:rsid w:val="00453312"/>
    <w:rsid w:val="00453E8F"/>
    <w:rsid w:val="00454A0C"/>
    <w:rsid w:val="004803F0"/>
    <w:rsid w:val="00480E7F"/>
    <w:rsid w:val="004A32D2"/>
    <w:rsid w:val="004D34D7"/>
    <w:rsid w:val="004D5352"/>
    <w:rsid w:val="004D6B39"/>
    <w:rsid w:val="004F0F82"/>
    <w:rsid w:val="004F187B"/>
    <w:rsid w:val="004F2E6E"/>
    <w:rsid w:val="004F61C1"/>
    <w:rsid w:val="00512C3E"/>
    <w:rsid w:val="00514FBA"/>
    <w:rsid w:val="0052662F"/>
    <w:rsid w:val="005277C7"/>
    <w:rsid w:val="00532B42"/>
    <w:rsid w:val="00532F6A"/>
    <w:rsid w:val="00541BE7"/>
    <w:rsid w:val="00557643"/>
    <w:rsid w:val="005618AC"/>
    <w:rsid w:val="00566E14"/>
    <w:rsid w:val="0057204E"/>
    <w:rsid w:val="00572289"/>
    <w:rsid w:val="005770A5"/>
    <w:rsid w:val="0057769F"/>
    <w:rsid w:val="0058294E"/>
    <w:rsid w:val="005966AD"/>
    <w:rsid w:val="005C3916"/>
    <w:rsid w:val="005D2DB4"/>
    <w:rsid w:val="005E1064"/>
    <w:rsid w:val="005F2176"/>
    <w:rsid w:val="00610B1A"/>
    <w:rsid w:val="00610D1E"/>
    <w:rsid w:val="00620952"/>
    <w:rsid w:val="0062309E"/>
    <w:rsid w:val="00637A8A"/>
    <w:rsid w:val="00647756"/>
    <w:rsid w:val="00654DBA"/>
    <w:rsid w:val="006630D5"/>
    <w:rsid w:val="00670529"/>
    <w:rsid w:val="00671B1B"/>
    <w:rsid w:val="00673E39"/>
    <w:rsid w:val="0069680C"/>
    <w:rsid w:val="006A4015"/>
    <w:rsid w:val="006B02BF"/>
    <w:rsid w:val="006B3C20"/>
    <w:rsid w:val="006B7B77"/>
    <w:rsid w:val="006D3417"/>
    <w:rsid w:val="006D4852"/>
    <w:rsid w:val="006D6835"/>
    <w:rsid w:val="00704097"/>
    <w:rsid w:val="00711C4A"/>
    <w:rsid w:val="00721B73"/>
    <w:rsid w:val="00727525"/>
    <w:rsid w:val="0074168F"/>
    <w:rsid w:val="00746462"/>
    <w:rsid w:val="00747C25"/>
    <w:rsid w:val="0078005C"/>
    <w:rsid w:val="00783947"/>
    <w:rsid w:val="007922E7"/>
    <w:rsid w:val="0079461C"/>
    <w:rsid w:val="007C0551"/>
    <w:rsid w:val="007C0D34"/>
    <w:rsid w:val="007D76B9"/>
    <w:rsid w:val="007F0A22"/>
    <w:rsid w:val="007F4526"/>
    <w:rsid w:val="007F6346"/>
    <w:rsid w:val="00800EBF"/>
    <w:rsid w:val="00823756"/>
    <w:rsid w:val="00833CCB"/>
    <w:rsid w:val="00836059"/>
    <w:rsid w:val="00853AA3"/>
    <w:rsid w:val="00864064"/>
    <w:rsid w:val="00865738"/>
    <w:rsid w:val="00871847"/>
    <w:rsid w:val="008757B0"/>
    <w:rsid w:val="00883D18"/>
    <w:rsid w:val="00887663"/>
    <w:rsid w:val="0089666C"/>
    <w:rsid w:val="008C17E8"/>
    <w:rsid w:val="008C24CD"/>
    <w:rsid w:val="008C2916"/>
    <w:rsid w:val="008C709D"/>
    <w:rsid w:val="008D083A"/>
    <w:rsid w:val="008D5AF8"/>
    <w:rsid w:val="008E3E1C"/>
    <w:rsid w:val="008F0958"/>
    <w:rsid w:val="008F5C93"/>
    <w:rsid w:val="00901DBB"/>
    <w:rsid w:val="00924FA2"/>
    <w:rsid w:val="009354EA"/>
    <w:rsid w:val="009412E6"/>
    <w:rsid w:val="009504D8"/>
    <w:rsid w:val="00955615"/>
    <w:rsid w:val="00985EA0"/>
    <w:rsid w:val="009A04C1"/>
    <w:rsid w:val="009A116F"/>
    <w:rsid w:val="009E6D8E"/>
    <w:rsid w:val="009F4577"/>
    <w:rsid w:val="009F5CFD"/>
    <w:rsid w:val="00A17976"/>
    <w:rsid w:val="00A21CD1"/>
    <w:rsid w:val="00A26C23"/>
    <w:rsid w:val="00A4331D"/>
    <w:rsid w:val="00A56579"/>
    <w:rsid w:val="00A63633"/>
    <w:rsid w:val="00A6564F"/>
    <w:rsid w:val="00A71E93"/>
    <w:rsid w:val="00A7430F"/>
    <w:rsid w:val="00A923DC"/>
    <w:rsid w:val="00AA0FD9"/>
    <w:rsid w:val="00AA5262"/>
    <w:rsid w:val="00AB7B2E"/>
    <w:rsid w:val="00AD627A"/>
    <w:rsid w:val="00AE4721"/>
    <w:rsid w:val="00AF058D"/>
    <w:rsid w:val="00B1286A"/>
    <w:rsid w:val="00B34885"/>
    <w:rsid w:val="00B470FA"/>
    <w:rsid w:val="00B525BE"/>
    <w:rsid w:val="00B5563B"/>
    <w:rsid w:val="00B65966"/>
    <w:rsid w:val="00B70F58"/>
    <w:rsid w:val="00B75267"/>
    <w:rsid w:val="00B9326C"/>
    <w:rsid w:val="00BA04BB"/>
    <w:rsid w:val="00BA7E27"/>
    <w:rsid w:val="00BB1424"/>
    <w:rsid w:val="00BB7323"/>
    <w:rsid w:val="00BC72CA"/>
    <w:rsid w:val="00BD5CD9"/>
    <w:rsid w:val="00BE1138"/>
    <w:rsid w:val="00BF5D29"/>
    <w:rsid w:val="00C05F58"/>
    <w:rsid w:val="00C074EE"/>
    <w:rsid w:val="00C1028C"/>
    <w:rsid w:val="00C16379"/>
    <w:rsid w:val="00C20CC4"/>
    <w:rsid w:val="00C24D80"/>
    <w:rsid w:val="00C26EC5"/>
    <w:rsid w:val="00C308F6"/>
    <w:rsid w:val="00C46335"/>
    <w:rsid w:val="00C61859"/>
    <w:rsid w:val="00C6363A"/>
    <w:rsid w:val="00C70F9A"/>
    <w:rsid w:val="00C761B8"/>
    <w:rsid w:val="00C83F86"/>
    <w:rsid w:val="00C8778B"/>
    <w:rsid w:val="00C917F0"/>
    <w:rsid w:val="00C9212A"/>
    <w:rsid w:val="00C933FD"/>
    <w:rsid w:val="00CB4669"/>
    <w:rsid w:val="00CE4E2D"/>
    <w:rsid w:val="00D111CC"/>
    <w:rsid w:val="00D2626D"/>
    <w:rsid w:val="00D44212"/>
    <w:rsid w:val="00D458AF"/>
    <w:rsid w:val="00D50B8F"/>
    <w:rsid w:val="00DB65C0"/>
    <w:rsid w:val="00DE51E5"/>
    <w:rsid w:val="00DF12DE"/>
    <w:rsid w:val="00DF602F"/>
    <w:rsid w:val="00DF652D"/>
    <w:rsid w:val="00DF6746"/>
    <w:rsid w:val="00E0505A"/>
    <w:rsid w:val="00E144D4"/>
    <w:rsid w:val="00E251F9"/>
    <w:rsid w:val="00E3449F"/>
    <w:rsid w:val="00E62B8C"/>
    <w:rsid w:val="00E76DE3"/>
    <w:rsid w:val="00E87A13"/>
    <w:rsid w:val="00E90862"/>
    <w:rsid w:val="00EA3EBB"/>
    <w:rsid w:val="00EA74E3"/>
    <w:rsid w:val="00EC0962"/>
    <w:rsid w:val="00F11C3A"/>
    <w:rsid w:val="00F30125"/>
    <w:rsid w:val="00F42DA0"/>
    <w:rsid w:val="00F455CC"/>
    <w:rsid w:val="00F50E19"/>
    <w:rsid w:val="00F72637"/>
    <w:rsid w:val="00F76470"/>
    <w:rsid w:val="00F94300"/>
    <w:rsid w:val="00FA1439"/>
    <w:rsid w:val="00FA2BE7"/>
    <w:rsid w:val="00FA3D6C"/>
    <w:rsid w:val="00FA589B"/>
    <w:rsid w:val="00FA5FE3"/>
    <w:rsid w:val="00FB23A0"/>
    <w:rsid w:val="00FB526E"/>
    <w:rsid w:val="00FC07EF"/>
    <w:rsid w:val="00FC0B69"/>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 w:type="paragraph" w:styleId="Reviso">
    <w:name w:val="Revision"/>
    <w:hidden/>
    <w:uiPriority w:val="99"/>
    <w:semiHidden/>
    <w:rsid w:val="00800EBF"/>
    <w:pPr>
      <w:spacing w:after="0" w:line="240" w:lineRule="auto"/>
    </w:pPr>
  </w:style>
  <w:style w:type="character" w:styleId="Refdecomentrio">
    <w:name w:val="annotation reference"/>
    <w:basedOn w:val="Fontepargpadro"/>
    <w:uiPriority w:val="99"/>
    <w:semiHidden/>
    <w:unhideWhenUsed/>
    <w:rsid w:val="00800EBF"/>
    <w:rPr>
      <w:sz w:val="16"/>
      <w:szCs w:val="16"/>
    </w:rPr>
  </w:style>
  <w:style w:type="paragraph" w:styleId="Textodecomentrio">
    <w:name w:val="annotation text"/>
    <w:basedOn w:val="Normal"/>
    <w:link w:val="TextodecomentrioChar"/>
    <w:uiPriority w:val="99"/>
    <w:unhideWhenUsed/>
    <w:rsid w:val="00800EBF"/>
    <w:pPr>
      <w:spacing w:line="240" w:lineRule="auto"/>
    </w:pPr>
    <w:rPr>
      <w:sz w:val="20"/>
      <w:szCs w:val="20"/>
    </w:rPr>
  </w:style>
  <w:style w:type="character" w:customStyle="1" w:styleId="TextodecomentrioChar">
    <w:name w:val="Texto de comentário Char"/>
    <w:basedOn w:val="Fontepargpadro"/>
    <w:link w:val="Textodecomentrio"/>
    <w:uiPriority w:val="99"/>
    <w:rsid w:val="00800EBF"/>
    <w:rPr>
      <w:sz w:val="20"/>
      <w:szCs w:val="20"/>
    </w:rPr>
  </w:style>
  <w:style w:type="paragraph" w:styleId="Assuntodocomentrio">
    <w:name w:val="annotation subject"/>
    <w:basedOn w:val="Textodecomentrio"/>
    <w:next w:val="Textodecomentrio"/>
    <w:link w:val="AssuntodocomentrioChar"/>
    <w:uiPriority w:val="99"/>
    <w:semiHidden/>
    <w:unhideWhenUsed/>
    <w:rsid w:val="00800EBF"/>
    <w:rPr>
      <w:b/>
      <w:bCs/>
    </w:rPr>
  </w:style>
  <w:style w:type="character" w:customStyle="1" w:styleId="AssuntodocomentrioChar">
    <w:name w:val="Assunto do comentário Char"/>
    <w:basedOn w:val="TextodecomentrioChar"/>
    <w:link w:val="Assuntodocomentrio"/>
    <w:uiPriority w:val="99"/>
    <w:semiHidden/>
    <w:rsid w:val="00800E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about:blan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about:blan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9A23-D8D0-45D9-A8AD-49A0799D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29</Pages>
  <Words>7023</Words>
  <Characters>37929</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Ameliara Freire</cp:lastModifiedBy>
  <cp:revision>127</cp:revision>
  <cp:lastPrinted>2023-04-30T15:06:00Z</cp:lastPrinted>
  <dcterms:created xsi:type="dcterms:W3CDTF">2023-06-03T17:32:00Z</dcterms:created>
  <dcterms:modified xsi:type="dcterms:W3CDTF">2023-06-14T14:09:00Z</dcterms:modified>
</cp:coreProperties>
</file>
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927C0" w:rsidRDefault="00000000">
      <w:pPr>
        <w:spacing w:after="0" w:line="240" w:lineRule="auto"/>
        <w:ind w:left="9"/>
        <w:jc w:val="center"/>
        <w:rPr>
          <w:rFonts w:ascii="Arial" w:eastAsia="Arial" w:hAnsi="Arial" w:cs="Arial"/>
          <w:sz w:val="28"/>
          <w:szCs w:val="28"/>
        </w:rPr>
      </w:pPr>
      <w:r>
        <w:rPr>
          <w:rFonts w:ascii="Arial" w:eastAsia="Arial" w:hAnsi="Arial" w:cs="Arial"/>
          <w:b/>
          <w:sz w:val="24"/>
          <w:szCs w:val="24"/>
        </w:rPr>
        <w:t>UNIAESO - Centro Universitário AESO-Barros Melo</w:t>
      </w:r>
      <w:r>
        <w:rPr>
          <w:rFonts w:ascii="Arial" w:eastAsia="Arial" w:hAnsi="Arial" w:cs="Arial"/>
          <w:b/>
          <w:sz w:val="28"/>
          <w:szCs w:val="28"/>
        </w:rPr>
        <w:br/>
      </w:r>
      <w:r>
        <w:rPr>
          <w:rFonts w:ascii="Arial" w:eastAsia="Arial" w:hAnsi="Arial" w:cs="Arial"/>
          <w:b/>
          <w:sz w:val="24"/>
          <w:szCs w:val="24"/>
        </w:rPr>
        <w:t>Curso de Bacharelado em Sistemas de Informação</w:t>
      </w:r>
    </w:p>
    <w:p w14:paraId="00000002" w14:textId="77777777" w:rsidR="003927C0" w:rsidRDefault="003927C0">
      <w:pPr>
        <w:jc w:val="center"/>
        <w:rPr>
          <w:rFonts w:ascii="Arial" w:eastAsia="Arial" w:hAnsi="Arial" w:cs="Arial"/>
          <w:sz w:val="28"/>
          <w:szCs w:val="28"/>
        </w:rPr>
      </w:pPr>
    </w:p>
    <w:p w14:paraId="00000003" w14:textId="77777777" w:rsidR="003927C0" w:rsidRDefault="003927C0">
      <w:pPr>
        <w:jc w:val="center"/>
        <w:rPr>
          <w:rFonts w:ascii="Arial" w:eastAsia="Arial" w:hAnsi="Arial" w:cs="Arial"/>
          <w:sz w:val="28"/>
          <w:szCs w:val="28"/>
        </w:rPr>
      </w:pPr>
    </w:p>
    <w:p w14:paraId="00000004" w14:textId="77777777" w:rsidR="003927C0" w:rsidRDefault="003927C0">
      <w:pPr>
        <w:jc w:val="center"/>
        <w:rPr>
          <w:rFonts w:ascii="Arial" w:eastAsia="Arial" w:hAnsi="Arial" w:cs="Arial"/>
          <w:sz w:val="28"/>
          <w:szCs w:val="28"/>
        </w:rPr>
      </w:pPr>
    </w:p>
    <w:p w14:paraId="00000005" w14:textId="77777777" w:rsidR="003927C0" w:rsidRDefault="003927C0">
      <w:pPr>
        <w:rPr>
          <w:rFonts w:ascii="Arial" w:eastAsia="Arial" w:hAnsi="Arial" w:cs="Arial"/>
          <w:sz w:val="28"/>
          <w:szCs w:val="28"/>
        </w:rPr>
      </w:pPr>
    </w:p>
    <w:p w14:paraId="00000006" w14:textId="77777777" w:rsidR="003927C0" w:rsidRDefault="003927C0">
      <w:pPr>
        <w:rPr>
          <w:rFonts w:ascii="Arial" w:eastAsia="Arial" w:hAnsi="Arial" w:cs="Arial"/>
          <w:sz w:val="28"/>
          <w:szCs w:val="28"/>
        </w:rPr>
      </w:pPr>
    </w:p>
    <w:p w14:paraId="00000007" w14:textId="77777777" w:rsidR="003927C0" w:rsidRDefault="003927C0">
      <w:pPr>
        <w:jc w:val="center"/>
        <w:rPr>
          <w:rFonts w:ascii="Arial" w:eastAsia="Arial" w:hAnsi="Arial" w:cs="Arial"/>
          <w:sz w:val="28"/>
          <w:szCs w:val="28"/>
        </w:rPr>
      </w:pPr>
    </w:p>
    <w:p w14:paraId="00000008" w14:textId="16F5BBEB" w:rsidR="003927C0" w:rsidRPr="000422B3" w:rsidRDefault="000422B3">
      <w:pPr>
        <w:spacing w:line="480" w:lineRule="auto"/>
        <w:jc w:val="center"/>
        <w:rPr>
          <w:rFonts w:ascii="Arial" w:eastAsia="Arial" w:hAnsi="Arial" w:cs="Arial"/>
          <w:sz w:val="28"/>
          <w:szCs w:val="28"/>
        </w:rPr>
      </w:pPr>
      <w:r w:rsidRPr="000422B3">
        <w:rPr>
          <w:rFonts w:ascii="Arial" w:eastAsia="Arial" w:hAnsi="Arial" w:cs="Arial"/>
          <w:b/>
          <w:sz w:val="24"/>
          <w:szCs w:val="24"/>
        </w:rPr>
        <w:t>ADSON BARBOSA DE SOUZA</w:t>
      </w:r>
    </w:p>
    <w:p w14:paraId="00000009" w14:textId="77777777" w:rsidR="003927C0" w:rsidRDefault="003927C0">
      <w:pPr>
        <w:tabs>
          <w:tab w:val="left" w:pos="5529"/>
        </w:tabs>
        <w:jc w:val="center"/>
        <w:rPr>
          <w:rFonts w:ascii="Arial" w:eastAsia="Arial" w:hAnsi="Arial" w:cs="Arial"/>
          <w:sz w:val="24"/>
          <w:szCs w:val="24"/>
        </w:rPr>
      </w:pPr>
    </w:p>
    <w:p w14:paraId="0000000A" w14:textId="77777777" w:rsidR="003927C0" w:rsidRDefault="003927C0">
      <w:pPr>
        <w:rPr>
          <w:rFonts w:ascii="Arial" w:eastAsia="Arial" w:hAnsi="Arial" w:cs="Arial"/>
          <w:sz w:val="24"/>
          <w:szCs w:val="24"/>
        </w:rPr>
      </w:pPr>
    </w:p>
    <w:p w14:paraId="0000000B" w14:textId="77777777" w:rsidR="003927C0" w:rsidRDefault="003927C0">
      <w:pPr>
        <w:rPr>
          <w:rFonts w:ascii="Arial" w:eastAsia="Arial" w:hAnsi="Arial" w:cs="Arial"/>
          <w:sz w:val="24"/>
          <w:szCs w:val="24"/>
        </w:rPr>
      </w:pPr>
    </w:p>
    <w:p w14:paraId="0000000C" w14:textId="77777777" w:rsidR="003927C0" w:rsidRDefault="003927C0">
      <w:pPr>
        <w:rPr>
          <w:rFonts w:ascii="Arial" w:eastAsia="Arial" w:hAnsi="Arial" w:cs="Arial"/>
          <w:sz w:val="24"/>
          <w:szCs w:val="24"/>
        </w:rPr>
      </w:pPr>
    </w:p>
    <w:p w14:paraId="0000000D" w14:textId="77777777" w:rsidR="003927C0" w:rsidRDefault="003927C0">
      <w:pPr>
        <w:spacing w:after="0"/>
        <w:jc w:val="center"/>
        <w:rPr>
          <w:rFonts w:ascii="Arial" w:eastAsia="Arial" w:hAnsi="Arial" w:cs="Arial"/>
          <w:sz w:val="24"/>
          <w:szCs w:val="24"/>
        </w:rPr>
      </w:pPr>
    </w:p>
    <w:p w14:paraId="0000000E" w14:textId="77777777" w:rsidR="003927C0" w:rsidRDefault="003927C0">
      <w:pPr>
        <w:spacing w:after="0"/>
        <w:jc w:val="center"/>
        <w:rPr>
          <w:rFonts w:ascii="Arial" w:eastAsia="Arial" w:hAnsi="Arial" w:cs="Arial"/>
          <w:b/>
          <w:color w:val="FF0000"/>
          <w:sz w:val="24"/>
          <w:szCs w:val="24"/>
        </w:rPr>
      </w:pPr>
    </w:p>
    <w:p w14:paraId="0000000F" w14:textId="72998FB1" w:rsidR="003927C0" w:rsidRPr="000422B3" w:rsidRDefault="000422B3">
      <w:pPr>
        <w:spacing w:after="0"/>
        <w:jc w:val="center"/>
        <w:rPr>
          <w:rFonts w:ascii="Arial" w:eastAsia="Arial" w:hAnsi="Arial" w:cs="Arial"/>
          <w:b/>
          <w:color w:val="FF0000"/>
          <w:sz w:val="28"/>
          <w:szCs w:val="28"/>
        </w:rPr>
      </w:pPr>
      <w:r w:rsidRPr="000422B3">
        <w:rPr>
          <w:rFonts w:ascii="Arial" w:eastAsia="Times New Roman" w:hAnsi="Arial" w:cs="Arial"/>
          <w:sz w:val="24"/>
          <w:szCs w:val="24"/>
        </w:rPr>
        <w:t>Implantação de ELT como alternativa ao ETL para transformação e análise de dados em grandes empresas</w:t>
      </w:r>
    </w:p>
    <w:p w14:paraId="00000010" w14:textId="77777777" w:rsidR="003927C0" w:rsidRDefault="003927C0">
      <w:pPr>
        <w:spacing w:after="0"/>
        <w:rPr>
          <w:rFonts w:ascii="Arial" w:eastAsia="Arial" w:hAnsi="Arial" w:cs="Arial"/>
          <w:b/>
          <w:sz w:val="24"/>
          <w:szCs w:val="24"/>
        </w:rPr>
      </w:pPr>
    </w:p>
    <w:p w14:paraId="00000011" w14:textId="77777777" w:rsidR="003927C0" w:rsidRDefault="003927C0">
      <w:pPr>
        <w:jc w:val="center"/>
        <w:rPr>
          <w:rFonts w:ascii="Arial" w:eastAsia="Arial" w:hAnsi="Arial" w:cs="Arial"/>
          <w:sz w:val="28"/>
          <w:szCs w:val="28"/>
        </w:rPr>
      </w:pPr>
    </w:p>
    <w:p w14:paraId="00000012" w14:textId="77777777" w:rsidR="003927C0" w:rsidRDefault="003927C0">
      <w:pPr>
        <w:rPr>
          <w:rFonts w:ascii="Arial" w:eastAsia="Arial" w:hAnsi="Arial" w:cs="Arial"/>
          <w:sz w:val="24"/>
          <w:szCs w:val="24"/>
        </w:rPr>
      </w:pPr>
    </w:p>
    <w:p w14:paraId="00000013" w14:textId="77777777" w:rsidR="003927C0" w:rsidRDefault="003927C0">
      <w:pPr>
        <w:rPr>
          <w:rFonts w:ascii="Arial" w:eastAsia="Arial" w:hAnsi="Arial" w:cs="Arial"/>
          <w:sz w:val="24"/>
          <w:szCs w:val="24"/>
        </w:rPr>
      </w:pPr>
    </w:p>
    <w:p w14:paraId="00000014" w14:textId="77777777" w:rsidR="003927C0" w:rsidRDefault="003927C0">
      <w:pPr>
        <w:rPr>
          <w:rFonts w:ascii="Arial" w:eastAsia="Arial" w:hAnsi="Arial" w:cs="Arial"/>
          <w:sz w:val="24"/>
          <w:szCs w:val="24"/>
        </w:rPr>
      </w:pPr>
    </w:p>
    <w:p w14:paraId="00000015" w14:textId="77777777" w:rsidR="003927C0" w:rsidRDefault="003927C0">
      <w:pPr>
        <w:jc w:val="center"/>
        <w:rPr>
          <w:rFonts w:ascii="Arial" w:eastAsia="Arial" w:hAnsi="Arial" w:cs="Arial"/>
          <w:sz w:val="24"/>
          <w:szCs w:val="24"/>
        </w:rPr>
      </w:pPr>
    </w:p>
    <w:p w14:paraId="00000016" w14:textId="77777777" w:rsidR="003927C0" w:rsidRDefault="003927C0">
      <w:pPr>
        <w:jc w:val="center"/>
        <w:rPr>
          <w:rFonts w:ascii="Arial" w:eastAsia="Arial" w:hAnsi="Arial" w:cs="Arial"/>
          <w:sz w:val="24"/>
          <w:szCs w:val="24"/>
        </w:rPr>
      </w:pPr>
    </w:p>
    <w:p w14:paraId="00000017" w14:textId="77777777" w:rsidR="003927C0" w:rsidRDefault="003927C0">
      <w:pPr>
        <w:jc w:val="center"/>
        <w:rPr>
          <w:rFonts w:ascii="Arial" w:eastAsia="Arial" w:hAnsi="Arial" w:cs="Arial"/>
          <w:sz w:val="24"/>
          <w:szCs w:val="24"/>
        </w:rPr>
      </w:pPr>
    </w:p>
    <w:p w14:paraId="00000018" w14:textId="77777777" w:rsidR="003927C0" w:rsidRDefault="003927C0">
      <w:pPr>
        <w:rPr>
          <w:rFonts w:ascii="Arial" w:eastAsia="Arial" w:hAnsi="Arial" w:cs="Arial"/>
          <w:sz w:val="24"/>
          <w:szCs w:val="24"/>
        </w:rPr>
      </w:pPr>
    </w:p>
    <w:p w14:paraId="00000019" w14:textId="77777777" w:rsidR="003927C0" w:rsidRDefault="00000000">
      <w:pPr>
        <w:spacing w:after="0" w:line="240" w:lineRule="auto"/>
        <w:jc w:val="center"/>
        <w:rPr>
          <w:rFonts w:ascii="Arial" w:eastAsia="Arial" w:hAnsi="Arial" w:cs="Arial"/>
          <w:color w:val="FF0000"/>
          <w:sz w:val="24"/>
          <w:szCs w:val="24"/>
        </w:rPr>
      </w:pPr>
      <w:r>
        <w:rPr>
          <w:rFonts w:ascii="Arial" w:eastAsia="Arial" w:hAnsi="Arial" w:cs="Arial"/>
          <w:b/>
          <w:sz w:val="24"/>
          <w:szCs w:val="24"/>
        </w:rPr>
        <w:t>Olinda</w:t>
      </w:r>
    </w:p>
    <w:p w14:paraId="0000001A" w14:textId="77777777" w:rsidR="003927C0" w:rsidRDefault="00000000">
      <w:pPr>
        <w:spacing w:after="0" w:line="240" w:lineRule="auto"/>
        <w:jc w:val="center"/>
        <w:rPr>
          <w:rFonts w:ascii="Arial" w:eastAsia="Arial" w:hAnsi="Arial" w:cs="Arial"/>
          <w:sz w:val="24"/>
          <w:szCs w:val="24"/>
        </w:rPr>
      </w:pPr>
      <w:r>
        <w:rPr>
          <w:rFonts w:ascii="Arial" w:eastAsia="Arial" w:hAnsi="Arial" w:cs="Arial"/>
          <w:b/>
          <w:sz w:val="24"/>
          <w:szCs w:val="24"/>
        </w:rPr>
        <w:t>2023</w:t>
      </w:r>
    </w:p>
    <w:p w14:paraId="0000001B" w14:textId="77777777" w:rsidR="003927C0" w:rsidRDefault="003927C0">
      <w:pPr>
        <w:spacing w:after="0" w:line="240" w:lineRule="auto"/>
        <w:jc w:val="center"/>
        <w:rPr>
          <w:rFonts w:ascii="Arial" w:eastAsia="Arial" w:hAnsi="Arial" w:cs="Arial"/>
          <w:sz w:val="24"/>
          <w:szCs w:val="24"/>
        </w:rPr>
      </w:pPr>
    </w:p>
    <w:p w14:paraId="0000001C" w14:textId="078B3CDB" w:rsidR="003927C0" w:rsidRDefault="00000000">
      <w:pPr>
        <w:tabs>
          <w:tab w:val="left" w:pos="5529"/>
        </w:tabs>
        <w:jc w:val="center"/>
        <w:rPr>
          <w:rFonts w:ascii="Arial" w:eastAsia="Arial" w:hAnsi="Arial" w:cs="Arial"/>
          <w:sz w:val="28"/>
          <w:szCs w:val="28"/>
        </w:rPr>
      </w:pPr>
      <w:r>
        <w:rPr>
          <w:rFonts w:ascii="Arial" w:eastAsia="Arial" w:hAnsi="Arial" w:cs="Arial"/>
          <w:b/>
          <w:sz w:val="24"/>
          <w:szCs w:val="24"/>
        </w:rPr>
        <w:lastRenderedPageBreak/>
        <w:br/>
      </w:r>
      <w:r>
        <w:rPr>
          <w:rFonts w:ascii="Arial" w:eastAsia="Arial" w:hAnsi="Arial" w:cs="Arial"/>
          <w:b/>
          <w:sz w:val="24"/>
          <w:szCs w:val="24"/>
        </w:rPr>
        <w:br/>
      </w:r>
      <w:r w:rsidR="000422B3" w:rsidRPr="000422B3">
        <w:rPr>
          <w:rFonts w:ascii="Arial" w:eastAsia="Arial" w:hAnsi="Arial" w:cs="Arial"/>
          <w:b/>
          <w:sz w:val="24"/>
          <w:szCs w:val="24"/>
        </w:rPr>
        <w:t>ADSON BARBOSA DE SOUZA</w:t>
      </w:r>
    </w:p>
    <w:p w14:paraId="0000001D" w14:textId="77777777" w:rsidR="003927C0" w:rsidRDefault="003927C0">
      <w:pPr>
        <w:jc w:val="center"/>
        <w:rPr>
          <w:rFonts w:ascii="Arial" w:eastAsia="Arial" w:hAnsi="Arial" w:cs="Arial"/>
          <w:sz w:val="24"/>
          <w:szCs w:val="24"/>
        </w:rPr>
      </w:pPr>
    </w:p>
    <w:p w14:paraId="0000001E" w14:textId="77777777" w:rsidR="003927C0" w:rsidRDefault="003927C0">
      <w:pPr>
        <w:jc w:val="center"/>
        <w:rPr>
          <w:rFonts w:ascii="Arial" w:eastAsia="Arial" w:hAnsi="Arial" w:cs="Arial"/>
          <w:sz w:val="24"/>
          <w:szCs w:val="24"/>
        </w:rPr>
      </w:pPr>
    </w:p>
    <w:p w14:paraId="0000001F" w14:textId="77777777" w:rsidR="003927C0" w:rsidRDefault="003927C0">
      <w:pPr>
        <w:jc w:val="center"/>
        <w:rPr>
          <w:rFonts w:ascii="Arial" w:eastAsia="Arial" w:hAnsi="Arial" w:cs="Arial"/>
          <w:sz w:val="24"/>
          <w:szCs w:val="24"/>
        </w:rPr>
      </w:pPr>
    </w:p>
    <w:p w14:paraId="00000020" w14:textId="77777777" w:rsidR="003927C0" w:rsidRDefault="003927C0">
      <w:pPr>
        <w:jc w:val="center"/>
        <w:rPr>
          <w:rFonts w:ascii="Arial" w:eastAsia="Arial" w:hAnsi="Arial" w:cs="Arial"/>
          <w:sz w:val="24"/>
          <w:szCs w:val="24"/>
        </w:rPr>
      </w:pPr>
    </w:p>
    <w:p w14:paraId="00000021" w14:textId="77777777" w:rsidR="003927C0" w:rsidRDefault="003927C0">
      <w:pPr>
        <w:jc w:val="center"/>
        <w:rPr>
          <w:rFonts w:ascii="Arial" w:eastAsia="Arial" w:hAnsi="Arial" w:cs="Arial"/>
          <w:sz w:val="24"/>
          <w:szCs w:val="24"/>
        </w:rPr>
      </w:pPr>
    </w:p>
    <w:p w14:paraId="00000022" w14:textId="77777777" w:rsidR="003927C0" w:rsidRDefault="003927C0">
      <w:pPr>
        <w:jc w:val="center"/>
        <w:rPr>
          <w:rFonts w:ascii="Arial" w:eastAsia="Arial" w:hAnsi="Arial" w:cs="Arial"/>
          <w:sz w:val="24"/>
          <w:szCs w:val="24"/>
        </w:rPr>
      </w:pPr>
    </w:p>
    <w:p w14:paraId="00000023" w14:textId="77777777" w:rsidR="003927C0" w:rsidRDefault="003927C0">
      <w:pPr>
        <w:jc w:val="center"/>
        <w:rPr>
          <w:rFonts w:ascii="Arial" w:eastAsia="Arial" w:hAnsi="Arial" w:cs="Arial"/>
          <w:sz w:val="24"/>
          <w:szCs w:val="24"/>
        </w:rPr>
      </w:pPr>
    </w:p>
    <w:p w14:paraId="00000024" w14:textId="016EF935" w:rsidR="003927C0" w:rsidRDefault="000422B3">
      <w:pPr>
        <w:spacing w:after="0"/>
        <w:jc w:val="center"/>
        <w:rPr>
          <w:rFonts w:ascii="Arial" w:eastAsia="Arial" w:hAnsi="Arial" w:cs="Arial"/>
          <w:sz w:val="28"/>
          <w:szCs w:val="28"/>
        </w:rPr>
      </w:pPr>
      <w:r w:rsidRPr="000422B3">
        <w:rPr>
          <w:rFonts w:ascii="Arial" w:eastAsia="Times New Roman" w:hAnsi="Arial" w:cs="Arial"/>
          <w:sz w:val="24"/>
          <w:szCs w:val="24"/>
        </w:rPr>
        <w:t>Implantação de ELT como alternativa ao ETL para transformação e análise de dados em grandes empresas</w:t>
      </w:r>
    </w:p>
    <w:p w14:paraId="00000025" w14:textId="77777777" w:rsidR="003927C0" w:rsidRDefault="003927C0">
      <w:pPr>
        <w:spacing w:after="0" w:line="360" w:lineRule="auto"/>
        <w:jc w:val="center"/>
        <w:rPr>
          <w:rFonts w:ascii="Arial" w:eastAsia="Arial" w:hAnsi="Arial" w:cs="Arial"/>
          <w:b/>
          <w:sz w:val="28"/>
          <w:szCs w:val="28"/>
        </w:rPr>
      </w:pPr>
    </w:p>
    <w:p w14:paraId="00000026" w14:textId="77777777" w:rsidR="003927C0" w:rsidRDefault="003927C0">
      <w:pPr>
        <w:rPr>
          <w:rFonts w:ascii="Arial" w:eastAsia="Arial" w:hAnsi="Arial" w:cs="Arial"/>
          <w:sz w:val="24"/>
          <w:szCs w:val="24"/>
        </w:rPr>
      </w:pPr>
    </w:p>
    <w:p w14:paraId="00000027" w14:textId="77777777" w:rsidR="003927C0" w:rsidRDefault="00000000">
      <w:pPr>
        <w:tabs>
          <w:tab w:val="left" w:pos="-2340"/>
        </w:tabs>
        <w:spacing w:line="240" w:lineRule="auto"/>
        <w:ind w:left="4820"/>
        <w:jc w:val="both"/>
        <w:rPr>
          <w:rFonts w:ascii="Arial" w:eastAsia="Arial" w:hAnsi="Arial" w:cs="Arial"/>
          <w:sz w:val="24"/>
          <w:szCs w:val="24"/>
        </w:rPr>
      </w:pPr>
      <w:r>
        <w:rPr>
          <w:rFonts w:ascii="Arial" w:eastAsia="Arial" w:hAnsi="Arial" w:cs="Arial"/>
          <w:sz w:val="24"/>
          <w:szCs w:val="24"/>
        </w:rPr>
        <w:t xml:space="preserve">                                                                           Trabalho de Conclusão de Curso apresentado ao Curso Bacharelado em Sistemas de Informação, UNIAESO - Centro Universitário AESO-Barros Melo. Orientador(a): </w:t>
      </w:r>
      <w:proofErr w:type="spellStart"/>
      <w:r>
        <w:rPr>
          <w:rFonts w:ascii="Arial" w:eastAsia="Arial" w:hAnsi="Arial" w:cs="Arial"/>
          <w:sz w:val="24"/>
          <w:szCs w:val="24"/>
        </w:rPr>
        <w:t>Msc</w:t>
      </w:r>
      <w:proofErr w:type="spellEnd"/>
      <w:r>
        <w:rPr>
          <w:rFonts w:ascii="Arial" w:eastAsia="Arial" w:hAnsi="Arial" w:cs="Arial"/>
          <w:sz w:val="24"/>
          <w:szCs w:val="24"/>
        </w:rPr>
        <w:t xml:space="preserve"> </w:t>
      </w:r>
      <w:proofErr w:type="spellStart"/>
      <w:r>
        <w:rPr>
          <w:rFonts w:ascii="Arial" w:eastAsia="Arial" w:hAnsi="Arial" w:cs="Arial"/>
          <w:sz w:val="24"/>
          <w:szCs w:val="24"/>
        </w:rPr>
        <w:t>Ameliara</w:t>
      </w:r>
      <w:proofErr w:type="spellEnd"/>
      <w:r>
        <w:rPr>
          <w:rFonts w:ascii="Arial" w:eastAsia="Arial" w:hAnsi="Arial" w:cs="Arial"/>
          <w:sz w:val="24"/>
          <w:szCs w:val="24"/>
        </w:rPr>
        <w:t xml:space="preserve"> Freire Santos de Miranda.</w:t>
      </w:r>
    </w:p>
    <w:p w14:paraId="00000028" w14:textId="77777777" w:rsidR="003927C0" w:rsidRDefault="00000000">
      <w:pPr>
        <w:ind w:left="4500"/>
        <w:rPr>
          <w:rFonts w:ascii="Arial" w:eastAsia="Arial" w:hAnsi="Arial" w:cs="Arial"/>
          <w:sz w:val="24"/>
          <w:szCs w:val="24"/>
        </w:rPr>
      </w:pPr>
      <w:r>
        <w:rPr>
          <w:rFonts w:ascii="Arial" w:eastAsia="Arial" w:hAnsi="Arial" w:cs="Arial"/>
          <w:color w:val="FF0000"/>
          <w:sz w:val="24"/>
          <w:szCs w:val="24"/>
        </w:rPr>
        <w:t xml:space="preserve">    </w:t>
      </w:r>
    </w:p>
    <w:p w14:paraId="00000029" w14:textId="77777777" w:rsidR="003927C0" w:rsidRDefault="003927C0">
      <w:pPr>
        <w:spacing w:after="0" w:line="240" w:lineRule="auto"/>
        <w:rPr>
          <w:rFonts w:ascii="Arial" w:eastAsia="Arial" w:hAnsi="Arial" w:cs="Arial"/>
          <w:sz w:val="24"/>
          <w:szCs w:val="24"/>
        </w:rPr>
      </w:pPr>
    </w:p>
    <w:p w14:paraId="0000002A" w14:textId="77777777" w:rsidR="003927C0" w:rsidRDefault="003927C0">
      <w:pPr>
        <w:spacing w:after="0" w:line="240" w:lineRule="auto"/>
        <w:rPr>
          <w:rFonts w:ascii="Arial" w:eastAsia="Arial" w:hAnsi="Arial" w:cs="Arial"/>
          <w:sz w:val="24"/>
          <w:szCs w:val="24"/>
        </w:rPr>
      </w:pPr>
    </w:p>
    <w:p w14:paraId="0000002B" w14:textId="77777777" w:rsidR="003927C0" w:rsidRDefault="003927C0">
      <w:pPr>
        <w:spacing w:after="0" w:line="240" w:lineRule="auto"/>
        <w:jc w:val="center"/>
        <w:rPr>
          <w:rFonts w:ascii="Arial" w:eastAsia="Arial" w:hAnsi="Arial" w:cs="Arial"/>
          <w:b/>
          <w:sz w:val="24"/>
          <w:szCs w:val="24"/>
        </w:rPr>
      </w:pPr>
    </w:p>
    <w:p w14:paraId="0000002C" w14:textId="77777777" w:rsidR="003927C0" w:rsidRDefault="003927C0">
      <w:pPr>
        <w:spacing w:after="0" w:line="240" w:lineRule="auto"/>
        <w:jc w:val="center"/>
        <w:rPr>
          <w:rFonts w:ascii="Arial" w:eastAsia="Arial" w:hAnsi="Arial" w:cs="Arial"/>
          <w:b/>
          <w:sz w:val="24"/>
          <w:szCs w:val="24"/>
        </w:rPr>
      </w:pPr>
    </w:p>
    <w:p w14:paraId="0000002D" w14:textId="77777777" w:rsidR="003927C0" w:rsidRDefault="003927C0">
      <w:pPr>
        <w:spacing w:after="0" w:line="240" w:lineRule="auto"/>
        <w:jc w:val="center"/>
        <w:rPr>
          <w:rFonts w:ascii="Arial" w:eastAsia="Arial" w:hAnsi="Arial" w:cs="Arial"/>
          <w:b/>
          <w:sz w:val="24"/>
          <w:szCs w:val="24"/>
        </w:rPr>
      </w:pPr>
    </w:p>
    <w:p w14:paraId="0000002E" w14:textId="77777777" w:rsidR="003927C0" w:rsidRDefault="003927C0">
      <w:pPr>
        <w:spacing w:after="0" w:line="240" w:lineRule="auto"/>
        <w:jc w:val="center"/>
        <w:rPr>
          <w:rFonts w:ascii="Arial" w:eastAsia="Arial" w:hAnsi="Arial" w:cs="Arial"/>
          <w:b/>
          <w:sz w:val="24"/>
          <w:szCs w:val="24"/>
        </w:rPr>
      </w:pPr>
    </w:p>
    <w:p w14:paraId="0000002F" w14:textId="77777777" w:rsidR="003927C0" w:rsidRDefault="00000000">
      <w:pPr>
        <w:spacing w:after="0" w:line="240" w:lineRule="auto"/>
        <w:jc w:val="center"/>
        <w:rPr>
          <w:rFonts w:ascii="Arial" w:eastAsia="Arial" w:hAnsi="Arial" w:cs="Arial"/>
          <w:b/>
          <w:sz w:val="24"/>
          <w:szCs w:val="24"/>
        </w:rPr>
      </w:pPr>
      <w:r>
        <w:rPr>
          <w:rFonts w:ascii="Arial" w:eastAsia="Arial" w:hAnsi="Arial" w:cs="Arial"/>
          <w:b/>
          <w:sz w:val="24"/>
          <w:szCs w:val="24"/>
        </w:rPr>
        <w:t>Olinda</w:t>
      </w:r>
      <w:r>
        <w:rPr>
          <w:rFonts w:ascii="Arial" w:eastAsia="Arial" w:hAnsi="Arial" w:cs="Arial"/>
          <w:color w:val="FF0000"/>
          <w:sz w:val="24"/>
          <w:szCs w:val="24"/>
        </w:rPr>
        <w:br/>
      </w:r>
      <w:r>
        <w:rPr>
          <w:rFonts w:ascii="Arial" w:eastAsia="Arial" w:hAnsi="Arial" w:cs="Arial"/>
          <w:b/>
          <w:sz w:val="24"/>
          <w:szCs w:val="24"/>
        </w:rPr>
        <w:t>2023</w:t>
      </w:r>
    </w:p>
    <w:p w14:paraId="00000030" w14:textId="77777777" w:rsidR="003927C0" w:rsidRDefault="00000000">
      <w:pPr>
        <w:rPr>
          <w:rFonts w:ascii="Arial" w:eastAsia="Arial" w:hAnsi="Arial" w:cs="Arial"/>
          <w:b/>
          <w:sz w:val="24"/>
          <w:szCs w:val="24"/>
        </w:rPr>
      </w:pPr>
      <w:r>
        <w:br w:type="page"/>
      </w:r>
    </w:p>
    <w:p w14:paraId="00000031" w14:textId="77777777" w:rsidR="003927C0" w:rsidRDefault="00000000">
      <w:pPr>
        <w:jc w:val="center"/>
        <w:rPr>
          <w:rFonts w:ascii="Arial" w:eastAsia="Arial" w:hAnsi="Arial" w:cs="Arial"/>
          <w:color w:val="FF0000"/>
          <w:sz w:val="24"/>
          <w:szCs w:val="24"/>
        </w:rPr>
      </w:pPr>
      <w:r>
        <w:rPr>
          <w:rFonts w:ascii="Arial" w:eastAsia="Arial" w:hAnsi="Arial" w:cs="Arial"/>
          <w:b/>
          <w:sz w:val="24"/>
          <w:szCs w:val="24"/>
        </w:rPr>
        <w:lastRenderedPageBreak/>
        <w:t>SUMÁRIO</w:t>
      </w:r>
      <w:r>
        <w:rPr>
          <w:rFonts w:ascii="Arial" w:eastAsia="Arial" w:hAnsi="Arial" w:cs="Arial"/>
          <w:b/>
          <w:sz w:val="24"/>
          <w:szCs w:val="24"/>
        </w:rPr>
        <w:br/>
      </w:r>
    </w:p>
    <w:p w14:paraId="00000032" w14:textId="77777777" w:rsidR="003927C0" w:rsidRDefault="003927C0">
      <w:pPr>
        <w:jc w:val="center"/>
        <w:rPr>
          <w:rFonts w:ascii="Arial" w:eastAsia="Arial" w:hAnsi="Arial" w:cs="Arial"/>
          <w:color w:val="FF0000"/>
          <w:sz w:val="24"/>
          <w:szCs w:val="24"/>
        </w:rPr>
      </w:pPr>
    </w:p>
    <w:p w14:paraId="2870CFCC" w14:textId="77777777" w:rsidR="00C46335" w:rsidRDefault="00C46335" w:rsidP="00314964">
      <w:pPr>
        <w:spacing w:line="360" w:lineRule="auto"/>
        <w:jc w:val="both"/>
        <w:rPr>
          <w:rFonts w:ascii="Arial" w:eastAsia="Arial" w:hAnsi="Arial" w:cs="Arial"/>
          <w:sz w:val="24"/>
          <w:szCs w:val="24"/>
        </w:rPr>
      </w:pPr>
      <w:r>
        <w:rPr>
          <w:rFonts w:ascii="Arial" w:eastAsia="Arial" w:hAnsi="Arial" w:cs="Arial"/>
          <w:sz w:val="24"/>
          <w:szCs w:val="24"/>
        </w:rPr>
        <w:t>1 INTRODUÇÃO........................................................................................................4</w:t>
      </w:r>
    </w:p>
    <w:p w14:paraId="0AE09FDA" w14:textId="77777777" w:rsidR="00C46335" w:rsidRDefault="00C46335" w:rsidP="00314964">
      <w:pPr>
        <w:spacing w:line="360" w:lineRule="auto"/>
        <w:jc w:val="both"/>
        <w:rPr>
          <w:rFonts w:ascii="Arial" w:eastAsia="Arial" w:hAnsi="Arial" w:cs="Arial"/>
          <w:sz w:val="24"/>
          <w:szCs w:val="24"/>
        </w:rPr>
      </w:pPr>
      <w:r>
        <w:rPr>
          <w:rFonts w:ascii="Arial" w:eastAsia="Arial" w:hAnsi="Arial" w:cs="Arial"/>
          <w:sz w:val="24"/>
          <w:szCs w:val="24"/>
        </w:rPr>
        <w:t>1.1 OBJETIVOS.........................................................................................................5</w:t>
      </w:r>
    </w:p>
    <w:p w14:paraId="66612065" w14:textId="77777777" w:rsidR="00C46335" w:rsidRDefault="00C46335" w:rsidP="00314964">
      <w:pPr>
        <w:spacing w:line="360" w:lineRule="auto"/>
        <w:rPr>
          <w:rFonts w:ascii="Arial" w:eastAsia="Arial" w:hAnsi="Arial" w:cs="Arial"/>
          <w:sz w:val="24"/>
          <w:szCs w:val="24"/>
        </w:rPr>
      </w:pPr>
      <w:r>
        <w:rPr>
          <w:rFonts w:ascii="Arial" w:eastAsia="Arial" w:hAnsi="Arial" w:cs="Arial"/>
          <w:sz w:val="24"/>
          <w:szCs w:val="24"/>
        </w:rPr>
        <w:t>1.1.1 Objetivo Geral……............................................................................................5</w:t>
      </w:r>
    </w:p>
    <w:p w14:paraId="3724B75B" w14:textId="77777777" w:rsidR="00C46335" w:rsidRDefault="00C46335" w:rsidP="00314964">
      <w:pPr>
        <w:spacing w:line="360" w:lineRule="auto"/>
        <w:jc w:val="both"/>
        <w:rPr>
          <w:rFonts w:ascii="Arial" w:eastAsia="Arial" w:hAnsi="Arial" w:cs="Arial"/>
          <w:sz w:val="24"/>
          <w:szCs w:val="24"/>
        </w:rPr>
      </w:pPr>
      <w:r>
        <w:rPr>
          <w:rFonts w:ascii="Arial" w:eastAsia="Arial" w:hAnsi="Arial" w:cs="Arial"/>
          <w:sz w:val="24"/>
          <w:szCs w:val="24"/>
        </w:rPr>
        <w:t>1.1.2 Objetivos Específicos........................................................................................5</w:t>
      </w:r>
    </w:p>
    <w:p w14:paraId="169AF0C8" w14:textId="77777777" w:rsidR="00C46335" w:rsidRDefault="00C46335" w:rsidP="00314964">
      <w:pPr>
        <w:spacing w:line="360" w:lineRule="auto"/>
        <w:jc w:val="both"/>
        <w:rPr>
          <w:rFonts w:ascii="Arial" w:eastAsia="Arial" w:hAnsi="Arial" w:cs="Arial"/>
          <w:sz w:val="24"/>
          <w:szCs w:val="24"/>
        </w:rPr>
      </w:pPr>
      <w:r>
        <w:rPr>
          <w:rFonts w:ascii="Arial" w:eastAsia="Arial" w:hAnsi="Arial" w:cs="Arial"/>
          <w:sz w:val="24"/>
          <w:szCs w:val="24"/>
        </w:rPr>
        <w:t>1.2 FUNDAMENTAÇÃO TEÓRICA............................................................................5</w:t>
      </w:r>
    </w:p>
    <w:p w14:paraId="5113F083" w14:textId="77777777" w:rsidR="00C46335" w:rsidRDefault="00C46335" w:rsidP="00314964">
      <w:pPr>
        <w:spacing w:line="360" w:lineRule="auto"/>
        <w:jc w:val="both"/>
        <w:rPr>
          <w:rFonts w:ascii="Arial" w:eastAsia="Arial" w:hAnsi="Arial" w:cs="Arial"/>
          <w:sz w:val="24"/>
          <w:szCs w:val="24"/>
        </w:rPr>
      </w:pPr>
      <w:r>
        <w:rPr>
          <w:rFonts w:ascii="Arial" w:eastAsia="Arial" w:hAnsi="Arial" w:cs="Arial"/>
          <w:sz w:val="24"/>
          <w:szCs w:val="24"/>
        </w:rPr>
        <w:t>1.2.1 BIG DATA..........................................................................................................5</w:t>
      </w:r>
    </w:p>
    <w:p w14:paraId="04FEB2DA" w14:textId="5DFA2E31" w:rsidR="00C46335" w:rsidRDefault="00C46335" w:rsidP="00314964">
      <w:pPr>
        <w:spacing w:line="360" w:lineRule="auto"/>
        <w:jc w:val="both"/>
        <w:rPr>
          <w:rFonts w:ascii="Arial" w:eastAsia="Arial" w:hAnsi="Arial" w:cs="Arial"/>
          <w:sz w:val="24"/>
          <w:szCs w:val="24"/>
        </w:rPr>
      </w:pPr>
      <w:r>
        <w:rPr>
          <w:rFonts w:ascii="Arial" w:hAnsi="Arial" w:cs="Arial"/>
          <w:sz w:val="24"/>
          <w:szCs w:val="24"/>
        </w:rPr>
        <w:t xml:space="preserve">1.2.1.2 </w:t>
      </w:r>
      <w:r w:rsidRPr="002F487E">
        <w:rPr>
          <w:rFonts w:ascii="Arial" w:hAnsi="Arial" w:cs="Arial"/>
          <w:sz w:val="24"/>
          <w:szCs w:val="24"/>
        </w:rPr>
        <w:t>Os 5 Vs</w:t>
      </w:r>
      <w:r>
        <w:rPr>
          <w:rFonts w:ascii="Arial" w:eastAsia="Arial" w:hAnsi="Arial" w:cs="Arial"/>
          <w:sz w:val="24"/>
          <w:szCs w:val="24"/>
        </w:rPr>
        <w:t>...........................................................................................................</w:t>
      </w:r>
      <w:r w:rsidR="002C7F1C">
        <w:rPr>
          <w:rFonts w:ascii="Arial" w:eastAsia="Arial" w:hAnsi="Arial" w:cs="Arial"/>
          <w:sz w:val="24"/>
          <w:szCs w:val="24"/>
        </w:rPr>
        <w:t>7</w:t>
      </w:r>
    </w:p>
    <w:p w14:paraId="3A1FFFD5" w14:textId="41086609" w:rsidR="00C46335" w:rsidRDefault="00C46335" w:rsidP="00314964">
      <w:pPr>
        <w:spacing w:line="360" w:lineRule="auto"/>
        <w:jc w:val="both"/>
        <w:rPr>
          <w:rFonts w:ascii="Arial" w:eastAsia="Arial" w:hAnsi="Arial" w:cs="Arial"/>
          <w:sz w:val="24"/>
          <w:szCs w:val="24"/>
        </w:rPr>
      </w:pPr>
      <w:r>
        <w:rPr>
          <w:rFonts w:ascii="Arial" w:eastAsia="Arial" w:hAnsi="Arial" w:cs="Arial"/>
          <w:sz w:val="24"/>
          <w:szCs w:val="24"/>
        </w:rPr>
        <w:t>1.2.2 DATA WAREHOUSE.........................................................................................</w:t>
      </w:r>
      <w:r w:rsidR="002C7F1C">
        <w:rPr>
          <w:rFonts w:ascii="Arial" w:eastAsia="Arial" w:hAnsi="Arial" w:cs="Arial"/>
          <w:sz w:val="24"/>
          <w:szCs w:val="24"/>
        </w:rPr>
        <w:t>9</w:t>
      </w:r>
    </w:p>
    <w:p w14:paraId="78A64F6A" w14:textId="2983D32D" w:rsidR="00C46335" w:rsidRDefault="00C46335" w:rsidP="00314964">
      <w:pPr>
        <w:pStyle w:val="NormalWeb"/>
        <w:spacing w:before="0" w:beforeAutospacing="0" w:after="200" w:afterAutospacing="0" w:line="360" w:lineRule="auto"/>
        <w:rPr>
          <w:rFonts w:ascii="Arial" w:hAnsi="Arial" w:cs="Arial"/>
          <w:color w:val="000000"/>
        </w:rPr>
      </w:pPr>
      <w:r w:rsidRPr="00783947">
        <w:rPr>
          <w:rFonts w:ascii="Arial" w:hAnsi="Arial" w:cs="Arial"/>
          <w:color w:val="000000"/>
        </w:rPr>
        <w:t>1.2.2.1 B</w:t>
      </w:r>
      <w:r>
        <w:rPr>
          <w:rFonts w:ascii="Arial" w:hAnsi="Arial" w:cs="Arial"/>
          <w:color w:val="000000"/>
        </w:rPr>
        <w:t>ENEFICIOS DO DATA WAREHOUSE............................................................................................................</w:t>
      </w:r>
      <w:r w:rsidR="0057204E">
        <w:rPr>
          <w:rFonts w:ascii="Arial" w:hAnsi="Arial" w:cs="Arial"/>
          <w:color w:val="000000"/>
        </w:rPr>
        <w:t>9</w:t>
      </w:r>
    </w:p>
    <w:p w14:paraId="1F4188D3" w14:textId="29BCAE95" w:rsidR="00C46335" w:rsidRDefault="00C46335" w:rsidP="00314964">
      <w:pPr>
        <w:spacing w:line="360" w:lineRule="auto"/>
        <w:rPr>
          <w:rFonts w:ascii="Arial" w:hAnsi="Arial" w:cs="Arial"/>
          <w:color w:val="000000"/>
        </w:rPr>
      </w:pPr>
      <w:r w:rsidRPr="00783947">
        <w:rPr>
          <w:rFonts w:ascii="Arial" w:hAnsi="Arial" w:cs="Arial"/>
          <w:color w:val="000000"/>
        </w:rPr>
        <w:t>1.2.2.2 A</w:t>
      </w:r>
      <w:r>
        <w:rPr>
          <w:rFonts w:ascii="Arial" w:hAnsi="Arial" w:cs="Arial"/>
          <w:color w:val="000000"/>
        </w:rPr>
        <w:t>RQUITETURA DO DATA WAREHOUSE........................................................................................................................</w:t>
      </w:r>
      <w:r w:rsidR="0057204E">
        <w:rPr>
          <w:rFonts w:ascii="Arial" w:hAnsi="Arial" w:cs="Arial"/>
          <w:color w:val="000000"/>
        </w:rPr>
        <w:t>10</w:t>
      </w:r>
    </w:p>
    <w:p w14:paraId="302ACF1C" w14:textId="528FC6B2" w:rsidR="00C46335" w:rsidRPr="00783947" w:rsidRDefault="00C46335" w:rsidP="00314964">
      <w:pPr>
        <w:pStyle w:val="NormalWeb"/>
        <w:spacing w:before="0" w:beforeAutospacing="0" w:after="200" w:afterAutospacing="0" w:line="360" w:lineRule="auto"/>
        <w:rPr>
          <w:rFonts w:ascii="Arial" w:hAnsi="Arial" w:cs="Arial"/>
          <w:color w:val="000000"/>
        </w:rPr>
      </w:pPr>
      <w:r w:rsidRPr="00783947">
        <w:rPr>
          <w:rFonts w:ascii="Arial" w:hAnsi="Arial" w:cs="Arial"/>
          <w:color w:val="000000"/>
        </w:rPr>
        <w:t xml:space="preserve">1.2.2.3 </w:t>
      </w:r>
      <w:r>
        <w:rPr>
          <w:rFonts w:ascii="Arial" w:hAnsi="Arial" w:cs="Arial"/>
          <w:color w:val="000000"/>
        </w:rPr>
        <w:t>PRINCIPAIS CARACTERÍSTICAS DE UM DATA WAREHOUSE............................................................................................................</w:t>
      </w:r>
      <w:r w:rsidR="0057204E">
        <w:rPr>
          <w:rFonts w:ascii="Arial" w:hAnsi="Arial" w:cs="Arial"/>
          <w:color w:val="000000"/>
        </w:rPr>
        <w:t>10</w:t>
      </w:r>
      <w:r w:rsidRPr="00783947">
        <w:rPr>
          <w:rFonts w:ascii="Arial" w:hAnsi="Arial" w:cs="Arial"/>
          <w:color w:val="000000"/>
        </w:rPr>
        <w:t xml:space="preserve"> </w:t>
      </w:r>
    </w:p>
    <w:p w14:paraId="75583172" w14:textId="5484EAD1" w:rsidR="00C46335" w:rsidRPr="00783947" w:rsidRDefault="00C46335" w:rsidP="00314964">
      <w:pPr>
        <w:pStyle w:val="NormalWeb"/>
        <w:spacing w:before="0" w:beforeAutospacing="0" w:after="200" w:afterAutospacing="0" w:line="360" w:lineRule="auto"/>
        <w:rPr>
          <w:rFonts w:ascii="Arial" w:hAnsi="Arial" w:cs="Arial"/>
          <w:color w:val="222222"/>
          <w:shd w:val="clear" w:color="auto" w:fill="FFFFFF"/>
        </w:rPr>
      </w:pPr>
      <w:r w:rsidRPr="00783947">
        <w:rPr>
          <w:rFonts w:ascii="Arial" w:hAnsi="Arial" w:cs="Arial"/>
          <w:color w:val="000000"/>
        </w:rPr>
        <w:t xml:space="preserve">1.2.2.4 </w:t>
      </w:r>
      <w:r>
        <w:rPr>
          <w:rFonts w:ascii="Arial" w:hAnsi="Arial" w:cs="Arial"/>
          <w:color w:val="000000"/>
        </w:rPr>
        <w:t>BENEFÍCIOS DO DATA WAREHOUSE............................................................................................................</w:t>
      </w:r>
      <w:r w:rsidR="0057204E">
        <w:rPr>
          <w:rFonts w:ascii="Arial" w:hAnsi="Arial" w:cs="Arial"/>
          <w:color w:val="000000"/>
        </w:rPr>
        <w:t>10</w:t>
      </w:r>
    </w:p>
    <w:p w14:paraId="536DDF2B" w14:textId="002F5F95" w:rsidR="00C46335" w:rsidRDefault="00C46335" w:rsidP="00314964">
      <w:pPr>
        <w:spacing w:line="360" w:lineRule="auto"/>
        <w:jc w:val="both"/>
        <w:rPr>
          <w:rFonts w:ascii="Arial" w:eastAsia="Arial" w:hAnsi="Arial" w:cs="Arial"/>
          <w:sz w:val="24"/>
          <w:szCs w:val="24"/>
        </w:rPr>
      </w:pPr>
      <w:r>
        <w:rPr>
          <w:rFonts w:ascii="Arial" w:eastAsia="Arial" w:hAnsi="Arial" w:cs="Arial"/>
          <w:sz w:val="24"/>
          <w:szCs w:val="24"/>
        </w:rPr>
        <w:t>1.2.3 DATA LAKE......................................................................................................</w:t>
      </w:r>
      <w:r w:rsidR="0057204E">
        <w:rPr>
          <w:rFonts w:ascii="Arial" w:eastAsia="Arial" w:hAnsi="Arial" w:cs="Arial"/>
          <w:sz w:val="24"/>
          <w:szCs w:val="24"/>
        </w:rPr>
        <w:t>.11</w:t>
      </w:r>
    </w:p>
    <w:p w14:paraId="39175F18" w14:textId="25EF2261" w:rsidR="00C46335" w:rsidRDefault="00C46335" w:rsidP="00314964">
      <w:pPr>
        <w:spacing w:line="360" w:lineRule="auto"/>
        <w:rPr>
          <w:rFonts w:ascii="Arial" w:eastAsia="Times New Roman" w:hAnsi="Arial" w:cs="Arial"/>
          <w:color w:val="000000"/>
          <w:sz w:val="24"/>
          <w:szCs w:val="24"/>
        </w:rPr>
      </w:pPr>
      <w:r>
        <w:rPr>
          <w:rFonts w:ascii="Arial" w:eastAsia="Times New Roman" w:hAnsi="Arial" w:cs="Arial"/>
          <w:color w:val="000000"/>
          <w:sz w:val="24"/>
          <w:szCs w:val="24"/>
        </w:rPr>
        <w:t>1.2.3.1 ELEMENTOS ESSENCIAIS DE UMA SOUÇÃO DE DATA LAKE................1</w:t>
      </w:r>
      <w:r w:rsidR="0057204E">
        <w:rPr>
          <w:rFonts w:ascii="Arial" w:eastAsia="Times New Roman" w:hAnsi="Arial" w:cs="Arial"/>
          <w:color w:val="000000"/>
          <w:sz w:val="24"/>
          <w:szCs w:val="24"/>
        </w:rPr>
        <w:t>2</w:t>
      </w:r>
    </w:p>
    <w:p w14:paraId="50A7F9D4" w14:textId="52AC7BD1" w:rsidR="00C46335" w:rsidRDefault="00C46335" w:rsidP="00314964">
      <w:pPr>
        <w:spacing w:line="360" w:lineRule="auto"/>
        <w:rPr>
          <w:rFonts w:ascii="Arial" w:eastAsia="Times New Roman" w:hAnsi="Arial" w:cs="Arial"/>
          <w:color w:val="000000"/>
          <w:sz w:val="24"/>
          <w:szCs w:val="24"/>
        </w:rPr>
      </w:pPr>
      <w:r>
        <w:rPr>
          <w:rFonts w:ascii="Arial" w:eastAsia="Times New Roman" w:hAnsi="Arial" w:cs="Arial"/>
          <w:color w:val="000000"/>
          <w:sz w:val="24"/>
          <w:szCs w:val="24"/>
        </w:rPr>
        <w:t>1.2.3.2 EXEMPLOS DE ONDE OS DATA LAKES AGREGAM VALORES...............1</w:t>
      </w:r>
      <w:r w:rsidR="0057204E">
        <w:rPr>
          <w:rFonts w:ascii="Arial" w:eastAsia="Times New Roman" w:hAnsi="Arial" w:cs="Arial"/>
          <w:color w:val="000000"/>
          <w:sz w:val="24"/>
          <w:szCs w:val="24"/>
        </w:rPr>
        <w:t>3</w:t>
      </w:r>
    </w:p>
    <w:p w14:paraId="57281940" w14:textId="72DA39C2" w:rsidR="00C46335" w:rsidRDefault="00C46335" w:rsidP="00314964">
      <w:pPr>
        <w:spacing w:line="360" w:lineRule="auto"/>
        <w:rPr>
          <w:rFonts w:ascii="Arial" w:eastAsia="Times New Roman" w:hAnsi="Arial" w:cs="Arial"/>
          <w:color w:val="000000"/>
          <w:sz w:val="24"/>
          <w:szCs w:val="24"/>
        </w:rPr>
      </w:pPr>
      <w:r>
        <w:rPr>
          <w:rFonts w:ascii="Arial" w:eastAsia="Times New Roman" w:hAnsi="Arial" w:cs="Arial"/>
          <w:color w:val="000000"/>
          <w:sz w:val="24"/>
          <w:szCs w:val="24"/>
        </w:rPr>
        <w:t>1.2.3.3 A ARQUITETURA DO DATA LAKE..............................................................</w:t>
      </w:r>
      <w:r w:rsidR="0057204E">
        <w:rPr>
          <w:rFonts w:ascii="Arial" w:eastAsia="Times New Roman" w:hAnsi="Arial" w:cs="Arial"/>
          <w:color w:val="000000"/>
          <w:sz w:val="24"/>
          <w:szCs w:val="24"/>
        </w:rPr>
        <w:t>.</w:t>
      </w:r>
      <w:r>
        <w:rPr>
          <w:rFonts w:ascii="Arial" w:eastAsia="Times New Roman" w:hAnsi="Arial" w:cs="Arial"/>
          <w:color w:val="000000"/>
          <w:sz w:val="24"/>
          <w:szCs w:val="24"/>
        </w:rPr>
        <w:t>1</w:t>
      </w:r>
      <w:r w:rsidR="0057204E">
        <w:rPr>
          <w:rFonts w:ascii="Arial" w:eastAsia="Times New Roman" w:hAnsi="Arial" w:cs="Arial"/>
          <w:color w:val="000000"/>
          <w:sz w:val="24"/>
          <w:szCs w:val="24"/>
        </w:rPr>
        <w:t>4</w:t>
      </w:r>
    </w:p>
    <w:p w14:paraId="385D80EB" w14:textId="0653C94F" w:rsidR="00C46335" w:rsidRDefault="00C46335" w:rsidP="00314964">
      <w:pPr>
        <w:spacing w:line="360" w:lineRule="auto"/>
        <w:ind w:right="-1"/>
        <w:jc w:val="both"/>
        <w:rPr>
          <w:rFonts w:ascii="Arial" w:eastAsia="Arial" w:hAnsi="Arial" w:cs="Arial"/>
          <w:sz w:val="24"/>
          <w:szCs w:val="24"/>
        </w:rPr>
      </w:pPr>
      <w:r>
        <w:rPr>
          <w:rFonts w:ascii="Arial" w:eastAsia="Arial" w:hAnsi="Arial" w:cs="Arial"/>
          <w:sz w:val="24"/>
          <w:szCs w:val="24"/>
        </w:rPr>
        <w:t>1.2.4 ETL....................................................................................................................1</w:t>
      </w:r>
      <w:r w:rsidR="0057204E">
        <w:rPr>
          <w:rFonts w:ascii="Arial" w:eastAsia="Arial" w:hAnsi="Arial" w:cs="Arial"/>
          <w:sz w:val="24"/>
          <w:szCs w:val="24"/>
        </w:rPr>
        <w:t>4</w:t>
      </w:r>
    </w:p>
    <w:p w14:paraId="76279AF3" w14:textId="62F21425" w:rsidR="00C46335" w:rsidRPr="009412E6" w:rsidRDefault="00C46335" w:rsidP="00314964">
      <w:pPr>
        <w:spacing w:line="360" w:lineRule="auto"/>
        <w:ind w:right="-1"/>
        <w:jc w:val="both"/>
        <w:rPr>
          <w:rFonts w:ascii="Arial" w:hAnsi="Arial" w:cs="Arial"/>
          <w:color w:val="000000"/>
          <w:sz w:val="24"/>
          <w:szCs w:val="24"/>
        </w:rPr>
      </w:pPr>
      <w:r>
        <w:rPr>
          <w:rFonts w:ascii="Arial" w:hAnsi="Arial" w:cs="Arial"/>
          <w:color w:val="000000"/>
          <w:sz w:val="24"/>
          <w:szCs w:val="24"/>
        </w:rPr>
        <w:t xml:space="preserve">1.2.4.1 </w:t>
      </w:r>
      <w:r w:rsidRPr="009412E6">
        <w:rPr>
          <w:rFonts w:ascii="Arial" w:hAnsi="Arial" w:cs="Arial"/>
          <w:color w:val="000000"/>
          <w:sz w:val="24"/>
          <w:szCs w:val="24"/>
        </w:rPr>
        <w:t>Processo de ETL</w:t>
      </w:r>
      <w:r>
        <w:rPr>
          <w:rFonts w:ascii="Arial" w:hAnsi="Arial" w:cs="Arial"/>
          <w:color w:val="000000"/>
          <w:sz w:val="24"/>
          <w:szCs w:val="24"/>
        </w:rPr>
        <w:t>............................................................................................1</w:t>
      </w:r>
      <w:r w:rsidR="0057204E">
        <w:rPr>
          <w:rFonts w:ascii="Arial" w:hAnsi="Arial" w:cs="Arial"/>
          <w:color w:val="000000"/>
          <w:sz w:val="24"/>
          <w:szCs w:val="24"/>
        </w:rPr>
        <w:t>4</w:t>
      </w:r>
    </w:p>
    <w:p w14:paraId="68704579" w14:textId="044036CD" w:rsidR="00C46335" w:rsidRDefault="00C46335" w:rsidP="00314964">
      <w:pPr>
        <w:pStyle w:val="NormalWeb"/>
        <w:spacing w:before="0" w:beforeAutospacing="0" w:after="200" w:afterAutospacing="0" w:line="360" w:lineRule="auto"/>
        <w:jc w:val="both"/>
        <w:rPr>
          <w:rFonts w:ascii="Arial" w:hAnsi="Arial" w:cs="Arial"/>
          <w:color w:val="000000"/>
        </w:rPr>
      </w:pPr>
      <w:r>
        <w:rPr>
          <w:rFonts w:ascii="Arial" w:hAnsi="Arial" w:cs="Arial"/>
          <w:color w:val="000000"/>
        </w:rPr>
        <w:lastRenderedPageBreak/>
        <w:t>1.2.4.2 COMO FUNCIONA A EXTRAÇÃO DE DADOS.............................................1</w:t>
      </w:r>
      <w:r w:rsidR="0057204E">
        <w:rPr>
          <w:rFonts w:ascii="Arial" w:hAnsi="Arial" w:cs="Arial"/>
          <w:color w:val="000000"/>
        </w:rPr>
        <w:t>5</w:t>
      </w:r>
    </w:p>
    <w:p w14:paraId="3626340F" w14:textId="74947BC6" w:rsidR="00C46335" w:rsidRDefault="00C46335" w:rsidP="00314964">
      <w:pPr>
        <w:pStyle w:val="NormalWeb"/>
        <w:spacing w:before="0" w:beforeAutospacing="0" w:after="200" w:afterAutospacing="0" w:line="360" w:lineRule="auto"/>
        <w:jc w:val="both"/>
        <w:rPr>
          <w:rFonts w:ascii="Arial" w:hAnsi="Arial" w:cs="Arial"/>
          <w:color w:val="000000"/>
        </w:rPr>
      </w:pPr>
      <w:r>
        <w:rPr>
          <w:rFonts w:ascii="Arial" w:hAnsi="Arial" w:cs="Arial"/>
          <w:color w:val="000000"/>
        </w:rPr>
        <w:t>1.2.4.3 COMO FUNCIONA A TRANSFORMAÇÃO DE DADOS................................1</w:t>
      </w:r>
      <w:r w:rsidR="0057204E">
        <w:rPr>
          <w:rFonts w:ascii="Arial" w:hAnsi="Arial" w:cs="Arial"/>
          <w:color w:val="000000"/>
        </w:rPr>
        <w:t>5</w:t>
      </w:r>
    </w:p>
    <w:p w14:paraId="72A7FC03" w14:textId="39B7CD88" w:rsidR="00C46335" w:rsidRDefault="00C46335" w:rsidP="00314964">
      <w:pPr>
        <w:pStyle w:val="NormalWeb"/>
        <w:spacing w:before="0" w:beforeAutospacing="0" w:after="200" w:afterAutospacing="0" w:line="360" w:lineRule="auto"/>
        <w:jc w:val="both"/>
        <w:rPr>
          <w:rFonts w:ascii="Arial" w:hAnsi="Arial" w:cs="Arial"/>
          <w:color w:val="000000"/>
        </w:rPr>
      </w:pPr>
      <w:r>
        <w:rPr>
          <w:rFonts w:ascii="Arial" w:hAnsi="Arial" w:cs="Arial"/>
          <w:color w:val="000000"/>
        </w:rPr>
        <w:t>1.2.4.4 COMO FUNCIONA O CARREGAMENTO DE DADOS..................................1</w:t>
      </w:r>
      <w:r w:rsidR="0057204E">
        <w:rPr>
          <w:rFonts w:ascii="Arial" w:hAnsi="Arial" w:cs="Arial"/>
          <w:color w:val="000000"/>
        </w:rPr>
        <w:t>6</w:t>
      </w:r>
    </w:p>
    <w:p w14:paraId="317BF3C1" w14:textId="5C685CFD" w:rsidR="00C46335" w:rsidRDefault="00C46335" w:rsidP="00314964">
      <w:pPr>
        <w:spacing w:line="360" w:lineRule="auto"/>
        <w:jc w:val="both"/>
        <w:rPr>
          <w:rFonts w:ascii="Arial" w:eastAsia="Arial" w:hAnsi="Arial" w:cs="Arial"/>
          <w:sz w:val="24"/>
          <w:szCs w:val="24"/>
        </w:rPr>
      </w:pPr>
      <w:r>
        <w:rPr>
          <w:rFonts w:ascii="Arial" w:eastAsia="Arial" w:hAnsi="Arial" w:cs="Arial"/>
          <w:sz w:val="24"/>
          <w:szCs w:val="24"/>
        </w:rPr>
        <w:t>1.2.5 ELT....................................................................................................................1</w:t>
      </w:r>
      <w:r w:rsidR="0057204E">
        <w:rPr>
          <w:rFonts w:ascii="Arial" w:eastAsia="Arial" w:hAnsi="Arial" w:cs="Arial"/>
          <w:sz w:val="24"/>
          <w:szCs w:val="24"/>
        </w:rPr>
        <w:t>6</w:t>
      </w:r>
    </w:p>
    <w:p w14:paraId="7B4305E8" w14:textId="43A227D6" w:rsidR="00C46335" w:rsidRDefault="00C46335" w:rsidP="00314964">
      <w:pPr>
        <w:spacing w:line="360" w:lineRule="auto"/>
        <w:jc w:val="both"/>
        <w:rPr>
          <w:rFonts w:ascii="Arial" w:hAnsi="Arial" w:cs="Arial"/>
          <w:color w:val="000000"/>
          <w:sz w:val="24"/>
          <w:szCs w:val="24"/>
        </w:rPr>
      </w:pPr>
      <w:r>
        <w:rPr>
          <w:rFonts w:ascii="Arial" w:hAnsi="Arial" w:cs="Arial"/>
          <w:color w:val="000000"/>
          <w:sz w:val="24"/>
          <w:szCs w:val="24"/>
        </w:rPr>
        <w:t>1.2.5.1 PROCESSO DE ELT......................................................................................1</w:t>
      </w:r>
      <w:r w:rsidR="0057204E">
        <w:rPr>
          <w:rFonts w:ascii="Arial" w:hAnsi="Arial" w:cs="Arial"/>
          <w:color w:val="000000"/>
          <w:sz w:val="24"/>
          <w:szCs w:val="24"/>
        </w:rPr>
        <w:t>7</w:t>
      </w:r>
    </w:p>
    <w:p w14:paraId="55468A78" w14:textId="0E866E69" w:rsidR="00C46335" w:rsidRDefault="00C46335" w:rsidP="00314964">
      <w:pPr>
        <w:spacing w:line="360" w:lineRule="auto"/>
        <w:jc w:val="both"/>
        <w:rPr>
          <w:rFonts w:ascii="Arial" w:eastAsia="Arial" w:hAnsi="Arial" w:cs="Arial"/>
          <w:sz w:val="24"/>
          <w:szCs w:val="24"/>
        </w:rPr>
      </w:pPr>
      <w:r>
        <w:rPr>
          <w:rFonts w:ascii="Arial" w:eastAsia="Arial" w:hAnsi="Arial" w:cs="Arial"/>
          <w:sz w:val="24"/>
          <w:szCs w:val="24"/>
        </w:rPr>
        <w:t>1.3 JUSTIFICATIVA....................................................................................................1</w:t>
      </w:r>
      <w:r w:rsidR="0057204E">
        <w:rPr>
          <w:rFonts w:ascii="Arial" w:eastAsia="Arial" w:hAnsi="Arial" w:cs="Arial"/>
          <w:sz w:val="24"/>
          <w:szCs w:val="24"/>
        </w:rPr>
        <w:t>8</w:t>
      </w:r>
    </w:p>
    <w:p w14:paraId="0E3AFABC" w14:textId="77777777" w:rsidR="00C46335" w:rsidRDefault="00C46335" w:rsidP="00314964">
      <w:pPr>
        <w:spacing w:line="360" w:lineRule="auto"/>
        <w:jc w:val="both"/>
        <w:rPr>
          <w:rFonts w:ascii="Arial" w:eastAsia="Arial" w:hAnsi="Arial" w:cs="Arial"/>
          <w:sz w:val="24"/>
          <w:szCs w:val="24"/>
        </w:rPr>
      </w:pPr>
      <w:r>
        <w:rPr>
          <w:rFonts w:ascii="Arial" w:eastAsia="Arial" w:hAnsi="Arial" w:cs="Arial"/>
          <w:sz w:val="24"/>
          <w:szCs w:val="24"/>
        </w:rPr>
        <w:t>1.4 METODOLOGIA....................................................................................................8</w:t>
      </w:r>
    </w:p>
    <w:p w14:paraId="07B1A94F" w14:textId="19DFC96F" w:rsidR="00C46335" w:rsidRDefault="00C46335" w:rsidP="00314964">
      <w:pPr>
        <w:spacing w:line="360" w:lineRule="auto"/>
        <w:jc w:val="both"/>
        <w:rPr>
          <w:rFonts w:ascii="Arial" w:eastAsia="Arial" w:hAnsi="Arial" w:cs="Arial"/>
          <w:sz w:val="24"/>
          <w:szCs w:val="24"/>
        </w:rPr>
      </w:pPr>
      <w:del w:id="0" w:author="Ameliara Freire" w:date="2023-04-19T19:16:00Z">
        <w:r w:rsidRPr="00EA106D" w:rsidDel="009E5B14">
          <w:rPr>
            <w:rFonts w:ascii="Arial" w:eastAsia="Arial" w:hAnsi="Arial" w:cs="Arial"/>
            <w:bCs/>
            <w:sz w:val="24"/>
            <w:szCs w:val="24"/>
          </w:rPr>
          <w:delText>2</w:delText>
        </w:r>
        <w:r w:rsidDel="009E5B14">
          <w:rPr>
            <w:rFonts w:ascii="Arial" w:eastAsia="Arial" w:hAnsi="Arial" w:cs="Arial"/>
            <w:b/>
            <w:sz w:val="24"/>
            <w:szCs w:val="24"/>
          </w:rPr>
          <w:delText xml:space="preserve"> </w:delText>
        </w:r>
      </w:del>
      <w:ins w:id="1" w:author="Ameliara Freire" w:date="2023-04-19T19:16:00Z">
        <w:r w:rsidR="009E5B14">
          <w:rPr>
            <w:rFonts w:ascii="Arial" w:eastAsia="Arial" w:hAnsi="Arial" w:cs="Arial"/>
            <w:bCs/>
            <w:sz w:val="24"/>
            <w:szCs w:val="24"/>
          </w:rPr>
          <w:t>3</w:t>
        </w:r>
        <w:r w:rsidR="009E5B14">
          <w:rPr>
            <w:rFonts w:ascii="Arial" w:eastAsia="Arial" w:hAnsi="Arial" w:cs="Arial"/>
            <w:b/>
            <w:sz w:val="24"/>
            <w:szCs w:val="24"/>
          </w:rPr>
          <w:t xml:space="preserve"> </w:t>
        </w:r>
      </w:ins>
      <w:r>
        <w:rPr>
          <w:rFonts w:ascii="Arial" w:eastAsia="Arial" w:hAnsi="Arial" w:cs="Arial"/>
          <w:sz w:val="24"/>
          <w:szCs w:val="24"/>
        </w:rPr>
        <w:t>COMPARATIVO.......................................................................................................9</w:t>
      </w:r>
    </w:p>
    <w:p w14:paraId="45B8F937" w14:textId="46053B1D" w:rsidR="00C46335" w:rsidRPr="002F487E" w:rsidRDefault="00C46335" w:rsidP="00314964">
      <w:pPr>
        <w:spacing w:line="360" w:lineRule="auto"/>
        <w:rPr>
          <w:rFonts w:ascii="Arial" w:hAnsi="Arial" w:cs="Arial"/>
          <w:sz w:val="24"/>
          <w:szCs w:val="24"/>
        </w:rPr>
      </w:pPr>
      <w:del w:id="2" w:author="Ameliara Freire" w:date="2023-04-19T19:16:00Z">
        <w:r w:rsidRPr="002F487E" w:rsidDel="009E5B14">
          <w:rPr>
            <w:rFonts w:ascii="Arial" w:hAnsi="Arial" w:cs="Arial"/>
            <w:sz w:val="24"/>
            <w:szCs w:val="24"/>
          </w:rPr>
          <w:delText>4</w:delText>
        </w:r>
      </w:del>
      <w:ins w:id="3" w:author="Ameliara Freire" w:date="2023-04-19T19:16:00Z">
        <w:r w:rsidR="009E5B14">
          <w:rPr>
            <w:rFonts w:ascii="Arial" w:hAnsi="Arial" w:cs="Arial"/>
            <w:sz w:val="24"/>
            <w:szCs w:val="24"/>
          </w:rPr>
          <w:t>3</w:t>
        </w:r>
      </w:ins>
      <w:r w:rsidRPr="002F487E">
        <w:rPr>
          <w:rFonts w:ascii="Arial" w:hAnsi="Arial" w:cs="Arial"/>
          <w:sz w:val="24"/>
          <w:szCs w:val="24"/>
        </w:rPr>
        <w:t>.1 ETL x ELT</w:t>
      </w:r>
    </w:p>
    <w:p w14:paraId="643D91B0" w14:textId="478686E0" w:rsidR="00C46335" w:rsidRPr="002F487E" w:rsidRDefault="00C46335" w:rsidP="00314964">
      <w:pPr>
        <w:spacing w:line="360" w:lineRule="auto"/>
        <w:rPr>
          <w:rFonts w:ascii="Arial" w:hAnsi="Arial" w:cs="Arial"/>
          <w:sz w:val="24"/>
          <w:szCs w:val="24"/>
        </w:rPr>
      </w:pPr>
      <w:del w:id="4" w:author="Ameliara Freire" w:date="2023-04-19T19:16:00Z">
        <w:r w:rsidRPr="002F487E" w:rsidDel="009E5B14">
          <w:rPr>
            <w:rFonts w:ascii="Arial" w:hAnsi="Arial" w:cs="Arial"/>
            <w:sz w:val="24"/>
            <w:szCs w:val="24"/>
          </w:rPr>
          <w:delText>4</w:delText>
        </w:r>
      </w:del>
      <w:ins w:id="5" w:author="Ameliara Freire" w:date="2023-04-19T19:16:00Z">
        <w:r w:rsidR="009E5B14">
          <w:rPr>
            <w:rFonts w:ascii="Arial" w:hAnsi="Arial" w:cs="Arial"/>
            <w:sz w:val="24"/>
            <w:szCs w:val="24"/>
          </w:rPr>
          <w:t>3</w:t>
        </w:r>
      </w:ins>
      <w:r w:rsidRPr="002F487E">
        <w:rPr>
          <w:rFonts w:ascii="Arial" w:hAnsi="Arial" w:cs="Arial"/>
          <w:sz w:val="24"/>
          <w:szCs w:val="24"/>
        </w:rPr>
        <w:t>.1.1 Vantagens ETL</w:t>
      </w:r>
    </w:p>
    <w:p w14:paraId="290AFD8E" w14:textId="4187BA84" w:rsidR="00C46335" w:rsidRPr="002F487E" w:rsidRDefault="00C46335" w:rsidP="00314964">
      <w:pPr>
        <w:spacing w:line="360" w:lineRule="auto"/>
        <w:rPr>
          <w:rFonts w:ascii="Arial" w:hAnsi="Arial" w:cs="Arial"/>
          <w:sz w:val="24"/>
          <w:szCs w:val="24"/>
        </w:rPr>
      </w:pPr>
      <w:del w:id="6" w:author="Ameliara Freire" w:date="2023-04-19T19:16:00Z">
        <w:r w:rsidRPr="002F487E" w:rsidDel="009E5B14">
          <w:rPr>
            <w:rFonts w:ascii="Arial" w:hAnsi="Arial" w:cs="Arial"/>
            <w:sz w:val="24"/>
            <w:szCs w:val="24"/>
          </w:rPr>
          <w:delText>4</w:delText>
        </w:r>
      </w:del>
      <w:ins w:id="7" w:author="Ameliara Freire" w:date="2023-04-19T19:16:00Z">
        <w:r w:rsidR="009E5B14">
          <w:rPr>
            <w:rFonts w:ascii="Arial" w:hAnsi="Arial" w:cs="Arial"/>
            <w:sz w:val="24"/>
            <w:szCs w:val="24"/>
          </w:rPr>
          <w:t>3</w:t>
        </w:r>
      </w:ins>
      <w:r w:rsidRPr="002F487E">
        <w:rPr>
          <w:rFonts w:ascii="Arial" w:hAnsi="Arial" w:cs="Arial"/>
          <w:sz w:val="24"/>
          <w:szCs w:val="24"/>
        </w:rPr>
        <w:t>.1.2 Desvantagens ETL</w:t>
      </w:r>
    </w:p>
    <w:p w14:paraId="25AE0AA7" w14:textId="445C50CA" w:rsidR="00C46335" w:rsidRPr="002F487E" w:rsidRDefault="00C46335" w:rsidP="00314964">
      <w:pPr>
        <w:spacing w:line="360" w:lineRule="auto"/>
        <w:rPr>
          <w:rFonts w:ascii="Arial" w:hAnsi="Arial" w:cs="Arial"/>
          <w:sz w:val="24"/>
          <w:szCs w:val="24"/>
        </w:rPr>
      </w:pPr>
      <w:del w:id="8" w:author="Ameliara Freire" w:date="2023-04-19T19:16:00Z">
        <w:r w:rsidRPr="002F487E" w:rsidDel="009E5B14">
          <w:rPr>
            <w:rFonts w:ascii="Arial" w:hAnsi="Arial" w:cs="Arial"/>
            <w:sz w:val="24"/>
            <w:szCs w:val="24"/>
          </w:rPr>
          <w:delText>4</w:delText>
        </w:r>
      </w:del>
      <w:ins w:id="9" w:author="Ameliara Freire" w:date="2023-04-19T19:16:00Z">
        <w:r w:rsidR="009E5B14">
          <w:rPr>
            <w:rFonts w:ascii="Arial" w:hAnsi="Arial" w:cs="Arial"/>
            <w:sz w:val="24"/>
            <w:szCs w:val="24"/>
          </w:rPr>
          <w:t>3</w:t>
        </w:r>
      </w:ins>
      <w:r w:rsidRPr="002F487E">
        <w:rPr>
          <w:rFonts w:ascii="Arial" w:hAnsi="Arial" w:cs="Arial"/>
          <w:sz w:val="24"/>
          <w:szCs w:val="24"/>
        </w:rPr>
        <w:t>.1.3 Vantagens ELT</w:t>
      </w:r>
    </w:p>
    <w:p w14:paraId="20DB68E2" w14:textId="07F5ABFE" w:rsidR="00C46335" w:rsidRPr="002F487E" w:rsidRDefault="00C46335" w:rsidP="00314964">
      <w:pPr>
        <w:spacing w:line="360" w:lineRule="auto"/>
        <w:rPr>
          <w:rFonts w:ascii="Arial" w:hAnsi="Arial" w:cs="Arial"/>
          <w:sz w:val="24"/>
          <w:szCs w:val="24"/>
        </w:rPr>
      </w:pPr>
      <w:del w:id="10" w:author="Ameliara Freire" w:date="2023-04-19T19:16:00Z">
        <w:r w:rsidRPr="002F487E" w:rsidDel="009E5B14">
          <w:rPr>
            <w:rFonts w:ascii="Arial" w:hAnsi="Arial" w:cs="Arial"/>
            <w:sz w:val="24"/>
            <w:szCs w:val="24"/>
          </w:rPr>
          <w:delText>4</w:delText>
        </w:r>
      </w:del>
      <w:ins w:id="11" w:author="Ameliara Freire" w:date="2023-04-19T19:16:00Z">
        <w:r w:rsidR="009E5B14">
          <w:rPr>
            <w:rFonts w:ascii="Arial" w:hAnsi="Arial" w:cs="Arial"/>
            <w:sz w:val="24"/>
            <w:szCs w:val="24"/>
          </w:rPr>
          <w:t>3</w:t>
        </w:r>
      </w:ins>
      <w:r w:rsidRPr="002F487E">
        <w:rPr>
          <w:rFonts w:ascii="Arial" w:hAnsi="Arial" w:cs="Arial"/>
          <w:sz w:val="24"/>
          <w:szCs w:val="24"/>
        </w:rPr>
        <w:t>.1.4 Desvantagens ELT</w:t>
      </w:r>
    </w:p>
    <w:p w14:paraId="1C537321" w14:textId="08E0636D" w:rsidR="00C46335" w:rsidRPr="002F487E" w:rsidRDefault="00C46335" w:rsidP="00314964">
      <w:pPr>
        <w:spacing w:line="360" w:lineRule="auto"/>
        <w:rPr>
          <w:rFonts w:ascii="Arial" w:hAnsi="Arial" w:cs="Arial"/>
          <w:sz w:val="24"/>
          <w:szCs w:val="24"/>
        </w:rPr>
      </w:pPr>
      <w:del w:id="12" w:author="Ameliara Freire" w:date="2023-04-19T19:16:00Z">
        <w:r w:rsidRPr="002F487E" w:rsidDel="009E5B14">
          <w:rPr>
            <w:rFonts w:ascii="Arial" w:hAnsi="Arial" w:cs="Arial"/>
            <w:sz w:val="24"/>
            <w:szCs w:val="24"/>
          </w:rPr>
          <w:delText>4</w:delText>
        </w:r>
      </w:del>
      <w:ins w:id="13" w:author="Ameliara Freire" w:date="2023-04-19T19:16:00Z">
        <w:r w:rsidR="009E5B14">
          <w:rPr>
            <w:rFonts w:ascii="Arial" w:hAnsi="Arial" w:cs="Arial"/>
            <w:sz w:val="24"/>
            <w:szCs w:val="24"/>
          </w:rPr>
          <w:t>3</w:t>
        </w:r>
      </w:ins>
      <w:r w:rsidRPr="002F487E">
        <w:rPr>
          <w:rFonts w:ascii="Arial" w:hAnsi="Arial" w:cs="Arial"/>
          <w:sz w:val="24"/>
          <w:szCs w:val="24"/>
        </w:rPr>
        <w:t>.2 Tempo de carregamento</w:t>
      </w:r>
    </w:p>
    <w:p w14:paraId="48748856" w14:textId="03C627EB" w:rsidR="00C46335" w:rsidRPr="002F487E" w:rsidRDefault="00C46335" w:rsidP="00314964">
      <w:pPr>
        <w:spacing w:line="360" w:lineRule="auto"/>
        <w:rPr>
          <w:rFonts w:ascii="Arial" w:hAnsi="Arial" w:cs="Arial"/>
          <w:sz w:val="24"/>
          <w:szCs w:val="24"/>
        </w:rPr>
      </w:pPr>
      <w:del w:id="14" w:author="Ameliara Freire" w:date="2023-04-19T19:16:00Z">
        <w:r w:rsidRPr="002F487E" w:rsidDel="009E5B14">
          <w:rPr>
            <w:rFonts w:ascii="Arial" w:hAnsi="Arial" w:cs="Arial"/>
            <w:sz w:val="24"/>
            <w:szCs w:val="24"/>
          </w:rPr>
          <w:delText>4</w:delText>
        </w:r>
      </w:del>
      <w:ins w:id="15" w:author="Ameliara Freire" w:date="2023-04-19T19:16:00Z">
        <w:r w:rsidR="009E5B14">
          <w:rPr>
            <w:rFonts w:ascii="Arial" w:hAnsi="Arial" w:cs="Arial"/>
            <w:sz w:val="24"/>
            <w:szCs w:val="24"/>
          </w:rPr>
          <w:t>3</w:t>
        </w:r>
      </w:ins>
      <w:r w:rsidRPr="002F487E">
        <w:rPr>
          <w:rFonts w:ascii="Arial" w:hAnsi="Arial" w:cs="Arial"/>
          <w:sz w:val="24"/>
          <w:szCs w:val="24"/>
        </w:rPr>
        <w:t>.3 Tempo de transformação</w:t>
      </w:r>
    </w:p>
    <w:p w14:paraId="399F32CB" w14:textId="79ECA536" w:rsidR="00C46335" w:rsidRPr="002F487E" w:rsidRDefault="00C46335" w:rsidP="00314964">
      <w:pPr>
        <w:spacing w:line="360" w:lineRule="auto"/>
        <w:rPr>
          <w:rFonts w:ascii="Arial" w:hAnsi="Arial" w:cs="Arial"/>
          <w:sz w:val="24"/>
          <w:szCs w:val="24"/>
        </w:rPr>
      </w:pPr>
      <w:del w:id="16" w:author="Ameliara Freire" w:date="2023-04-19T19:16:00Z">
        <w:r w:rsidRPr="002F487E" w:rsidDel="009E5B14">
          <w:rPr>
            <w:rFonts w:ascii="Arial" w:hAnsi="Arial" w:cs="Arial"/>
            <w:sz w:val="24"/>
            <w:szCs w:val="24"/>
          </w:rPr>
          <w:delText>4</w:delText>
        </w:r>
      </w:del>
      <w:ins w:id="17" w:author="Ameliara Freire" w:date="2023-04-19T19:16:00Z">
        <w:r w:rsidR="009E5B14">
          <w:rPr>
            <w:rFonts w:ascii="Arial" w:hAnsi="Arial" w:cs="Arial"/>
            <w:sz w:val="24"/>
            <w:szCs w:val="24"/>
          </w:rPr>
          <w:t>3</w:t>
        </w:r>
      </w:ins>
      <w:r w:rsidRPr="002F487E">
        <w:rPr>
          <w:rFonts w:ascii="Arial" w:hAnsi="Arial" w:cs="Arial"/>
          <w:sz w:val="24"/>
          <w:szCs w:val="24"/>
        </w:rPr>
        <w:t>.4 Tempo de manutenção</w:t>
      </w:r>
    </w:p>
    <w:p w14:paraId="2B6C70A3" w14:textId="7038BE32" w:rsidR="00C46335" w:rsidRPr="002F487E" w:rsidRDefault="00C46335" w:rsidP="00314964">
      <w:pPr>
        <w:spacing w:line="360" w:lineRule="auto"/>
        <w:rPr>
          <w:rFonts w:ascii="Arial" w:hAnsi="Arial" w:cs="Arial"/>
          <w:sz w:val="24"/>
          <w:szCs w:val="24"/>
        </w:rPr>
      </w:pPr>
      <w:del w:id="18" w:author="Ameliara Freire" w:date="2023-04-19T19:16:00Z">
        <w:r w:rsidRPr="002F487E" w:rsidDel="009E5B14">
          <w:rPr>
            <w:rFonts w:ascii="Arial" w:hAnsi="Arial" w:cs="Arial"/>
            <w:sz w:val="24"/>
            <w:szCs w:val="24"/>
          </w:rPr>
          <w:delText>4</w:delText>
        </w:r>
      </w:del>
      <w:ins w:id="19" w:author="Ameliara Freire" w:date="2023-04-19T19:16:00Z">
        <w:r w:rsidR="009E5B14">
          <w:rPr>
            <w:rFonts w:ascii="Arial" w:hAnsi="Arial" w:cs="Arial"/>
            <w:sz w:val="24"/>
            <w:szCs w:val="24"/>
          </w:rPr>
          <w:t>3</w:t>
        </w:r>
      </w:ins>
      <w:r w:rsidRPr="002F487E">
        <w:rPr>
          <w:rFonts w:ascii="Arial" w:hAnsi="Arial" w:cs="Arial"/>
          <w:sz w:val="24"/>
          <w:szCs w:val="24"/>
        </w:rPr>
        <w:t>.5 Complexidade de implementação</w:t>
      </w:r>
    </w:p>
    <w:p w14:paraId="7A29DD5A" w14:textId="35F5A5E0" w:rsidR="00C46335" w:rsidRPr="002F487E" w:rsidRDefault="00C46335" w:rsidP="00314964">
      <w:pPr>
        <w:spacing w:line="360" w:lineRule="auto"/>
        <w:rPr>
          <w:rFonts w:ascii="Arial" w:hAnsi="Arial" w:cs="Arial"/>
          <w:sz w:val="24"/>
          <w:szCs w:val="24"/>
        </w:rPr>
      </w:pPr>
      <w:del w:id="20" w:author="Ameliara Freire" w:date="2023-04-19T19:16:00Z">
        <w:r w:rsidRPr="002F487E" w:rsidDel="009E5B14">
          <w:rPr>
            <w:rFonts w:ascii="Arial" w:hAnsi="Arial" w:cs="Arial"/>
            <w:sz w:val="24"/>
            <w:szCs w:val="24"/>
          </w:rPr>
          <w:delText>4</w:delText>
        </w:r>
      </w:del>
      <w:ins w:id="21" w:author="Ameliara Freire" w:date="2023-04-19T19:16:00Z">
        <w:r w:rsidR="009E5B14">
          <w:rPr>
            <w:rFonts w:ascii="Arial" w:hAnsi="Arial" w:cs="Arial"/>
            <w:sz w:val="24"/>
            <w:szCs w:val="24"/>
          </w:rPr>
          <w:t>3</w:t>
        </w:r>
      </w:ins>
      <w:r w:rsidRPr="002F487E">
        <w:rPr>
          <w:rFonts w:ascii="Arial" w:hAnsi="Arial" w:cs="Arial"/>
          <w:sz w:val="24"/>
          <w:szCs w:val="24"/>
        </w:rPr>
        <w:t>.6 Limitação de dados</w:t>
      </w:r>
    </w:p>
    <w:p w14:paraId="331DB21E" w14:textId="65368FBA" w:rsidR="00C46335" w:rsidRPr="002F487E" w:rsidRDefault="00C46335" w:rsidP="00314964">
      <w:pPr>
        <w:spacing w:line="360" w:lineRule="auto"/>
        <w:rPr>
          <w:rFonts w:ascii="Arial" w:hAnsi="Arial" w:cs="Arial"/>
          <w:sz w:val="24"/>
          <w:szCs w:val="24"/>
        </w:rPr>
      </w:pPr>
      <w:del w:id="22" w:author="Ameliara Freire" w:date="2023-04-19T19:17:00Z">
        <w:r w:rsidRPr="002F487E" w:rsidDel="009E5B14">
          <w:rPr>
            <w:rFonts w:ascii="Arial" w:hAnsi="Arial" w:cs="Arial"/>
            <w:sz w:val="24"/>
            <w:szCs w:val="24"/>
          </w:rPr>
          <w:delText>4</w:delText>
        </w:r>
      </w:del>
      <w:ins w:id="23" w:author="Ameliara Freire" w:date="2023-04-19T19:17:00Z">
        <w:r w:rsidR="009E5B14">
          <w:rPr>
            <w:rFonts w:ascii="Arial" w:hAnsi="Arial" w:cs="Arial"/>
            <w:sz w:val="24"/>
            <w:szCs w:val="24"/>
          </w:rPr>
          <w:t>3</w:t>
        </w:r>
      </w:ins>
      <w:r w:rsidRPr="002F487E">
        <w:rPr>
          <w:rFonts w:ascii="Arial" w:hAnsi="Arial" w:cs="Arial"/>
          <w:sz w:val="24"/>
          <w:szCs w:val="24"/>
        </w:rPr>
        <w:t xml:space="preserve">.7 Suporte para data </w:t>
      </w:r>
      <w:proofErr w:type="spellStart"/>
      <w:r w:rsidRPr="002F487E">
        <w:rPr>
          <w:rFonts w:ascii="Arial" w:hAnsi="Arial" w:cs="Arial"/>
          <w:sz w:val="24"/>
          <w:szCs w:val="24"/>
        </w:rPr>
        <w:t>warehouses</w:t>
      </w:r>
      <w:proofErr w:type="spellEnd"/>
    </w:p>
    <w:p w14:paraId="1546FC72" w14:textId="77777777" w:rsidR="00C46335" w:rsidRDefault="00C46335" w:rsidP="00314964">
      <w:pPr>
        <w:spacing w:line="360" w:lineRule="auto"/>
        <w:jc w:val="both"/>
        <w:rPr>
          <w:rFonts w:ascii="Arial" w:eastAsia="Arial" w:hAnsi="Arial" w:cs="Arial"/>
          <w:sz w:val="24"/>
          <w:szCs w:val="24"/>
        </w:rPr>
      </w:pPr>
      <w:r>
        <w:rPr>
          <w:rFonts w:ascii="Arial" w:eastAsia="Arial" w:hAnsi="Arial" w:cs="Arial"/>
          <w:sz w:val="24"/>
          <w:szCs w:val="24"/>
        </w:rPr>
        <w:t>3</w:t>
      </w:r>
      <w:r>
        <w:rPr>
          <w:rFonts w:ascii="Arial" w:eastAsia="Arial" w:hAnsi="Arial" w:cs="Arial"/>
          <w:b/>
          <w:sz w:val="24"/>
          <w:szCs w:val="24"/>
        </w:rPr>
        <w:t xml:space="preserve"> </w:t>
      </w:r>
      <w:r>
        <w:rPr>
          <w:rFonts w:ascii="Arial" w:eastAsia="Arial" w:hAnsi="Arial" w:cs="Arial"/>
          <w:sz w:val="24"/>
          <w:szCs w:val="24"/>
        </w:rPr>
        <w:t>REFERÊNCIAS.......................................................................................................10</w:t>
      </w:r>
    </w:p>
    <w:p w14:paraId="0000003D" w14:textId="397EADA9" w:rsidR="003927C0" w:rsidRDefault="003927C0">
      <w:pPr>
        <w:spacing w:line="360" w:lineRule="auto"/>
        <w:jc w:val="both"/>
        <w:rPr>
          <w:rFonts w:ascii="Arial" w:eastAsia="Arial" w:hAnsi="Arial" w:cs="Arial"/>
          <w:sz w:val="24"/>
          <w:szCs w:val="24"/>
        </w:rPr>
      </w:pPr>
    </w:p>
    <w:p w14:paraId="0000003E" w14:textId="77777777" w:rsidR="003927C0" w:rsidRDefault="003927C0">
      <w:pPr>
        <w:rPr>
          <w:rFonts w:ascii="Arial" w:eastAsia="Arial" w:hAnsi="Arial" w:cs="Arial"/>
          <w:sz w:val="24"/>
          <w:szCs w:val="24"/>
        </w:rPr>
      </w:pPr>
    </w:p>
    <w:p w14:paraId="0000003F" w14:textId="28384C8D" w:rsidR="003927C0" w:rsidRDefault="003927C0">
      <w:pPr>
        <w:ind w:firstLine="540"/>
        <w:rPr>
          <w:rFonts w:ascii="Arial" w:eastAsia="Arial" w:hAnsi="Arial" w:cs="Arial"/>
          <w:sz w:val="24"/>
          <w:szCs w:val="24"/>
        </w:rPr>
      </w:pPr>
    </w:p>
    <w:p w14:paraId="5388BEC7" w14:textId="77777777" w:rsidR="000422B3" w:rsidRDefault="00000000" w:rsidP="00314964">
      <w:pPr>
        <w:spacing w:after="0" w:line="360" w:lineRule="auto"/>
        <w:rPr>
          <w:rFonts w:ascii="Arial" w:eastAsia="Arial" w:hAnsi="Arial" w:cs="Arial"/>
          <w:b/>
          <w:sz w:val="24"/>
          <w:szCs w:val="24"/>
        </w:rPr>
      </w:pPr>
      <w:r>
        <w:rPr>
          <w:rFonts w:ascii="Arial" w:eastAsia="Arial" w:hAnsi="Arial" w:cs="Arial"/>
          <w:b/>
          <w:sz w:val="24"/>
          <w:szCs w:val="24"/>
        </w:rPr>
        <w:t>1 INTRODUÇÃO</w:t>
      </w:r>
    </w:p>
    <w:p w14:paraId="3C5B5AFB" w14:textId="77777777" w:rsidR="000422B3" w:rsidRPr="002F487E" w:rsidRDefault="000422B3" w:rsidP="00647F6F">
      <w:pPr>
        <w:spacing w:after="0" w:line="360" w:lineRule="auto"/>
        <w:ind w:firstLine="708"/>
        <w:jc w:val="both"/>
        <w:rPr>
          <w:rFonts w:ascii="Arial" w:hAnsi="Arial" w:cs="Arial"/>
          <w:sz w:val="24"/>
          <w:szCs w:val="24"/>
        </w:rPr>
      </w:pPr>
      <w:commentRangeStart w:id="24"/>
      <w:r w:rsidRPr="002F487E">
        <w:rPr>
          <w:rFonts w:ascii="Arial" w:hAnsi="Arial" w:cs="Arial"/>
          <w:sz w:val="24"/>
          <w:szCs w:val="24"/>
        </w:rPr>
        <w:t>Nos últimos anos, temos observado uma explosão na quantidade de dados gerados em diversas áreas e setores. Esse grande volume de informações, conhecido como Big Data, tem potencial para fornecer insights valiosos e melhorar a tomada de decisão em organizações. No entanto, para que os dados sejam úteis, é preciso que eles sejam coletados, armazenados e processados de maneira adequada.</w:t>
      </w:r>
      <w:commentRangeEnd w:id="24"/>
      <w:r w:rsidR="00516959">
        <w:rPr>
          <w:rStyle w:val="Refdecomentrio"/>
        </w:rPr>
        <w:commentReference w:id="24"/>
      </w:r>
    </w:p>
    <w:p w14:paraId="17BE22E2" w14:textId="77777777" w:rsidR="000422B3" w:rsidRPr="002F487E" w:rsidRDefault="000422B3" w:rsidP="00647F6F">
      <w:pPr>
        <w:spacing w:after="0" w:line="360" w:lineRule="auto"/>
        <w:ind w:firstLine="708"/>
        <w:jc w:val="both"/>
        <w:rPr>
          <w:rFonts w:ascii="Arial" w:hAnsi="Arial" w:cs="Arial"/>
          <w:sz w:val="24"/>
          <w:szCs w:val="24"/>
        </w:rPr>
      </w:pPr>
      <w:commentRangeStart w:id="25"/>
      <w:r w:rsidRPr="002F487E">
        <w:rPr>
          <w:rFonts w:ascii="Arial" w:hAnsi="Arial" w:cs="Arial"/>
          <w:sz w:val="24"/>
          <w:szCs w:val="24"/>
        </w:rPr>
        <w:t xml:space="preserve">Para lidar com esses desafios, surgiram tecnologias como Data </w:t>
      </w:r>
      <w:proofErr w:type="spellStart"/>
      <w:r w:rsidRPr="002F487E">
        <w:rPr>
          <w:rFonts w:ascii="Arial" w:hAnsi="Arial" w:cs="Arial"/>
          <w:sz w:val="24"/>
          <w:szCs w:val="24"/>
        </w:rPr>
        <w:t>Warehouses</w:t>
      </w:r>
      <w:proofErr w:type="spellEnd"/>
      <w:r w:rsidRPr="002F487E">
        <w:rPr>
          <w:rFonts w:ascii="Arial" w:hAnsi="Arial" w:cs="Arial"/>
          <w:sz w:val="24"/>
          <w:szCs w:val="24"/>
        </w:rPr>
        <w:t>, Data Lakes e processos de ETL (Extração, Transformação e Carga) ou ELT (Extração, Carga e Transformação), que permitem capturar, armazenar e processar grandes volumes de dados para análises.</w:t>
      </w:r>
      <w:commentRangeEnd w:id="25"/>
      <w:r w:rsidR="00516959">
        <w:rPr>
          <w:rStyle w:val="Refdecomentrio"/>
        </w:rPr>
        <w:commentReference w:id="25"/>
      </w:r>
    </w:p>
    <w:p w14:paraId="744CE774" w14:textId="77777777" w:rsidR="000422B3" w:rsidRPr="002F487E" w:rsidRDefault="000422B3" w:rsidP="00647F6F">
      <w:pPr>
        <w:spacing w:after="0" w:line="360" w:lineRule="auto"/>
        <w:ind w:firstLine="708"/>
        <w:jc w:val="both"/>
        <w:rPr>
          <w:rFonts w:ascii="Arial" w:hAnsi="Arial" w:cs="Arial"/>
          <w:sz w:val="24"/>
          <w:szCs w:val="24"/>
        </w:rPr>
      </w:pPr>
      <w:commentRangeStart w:id="26"/>
      <w:r w:rsidRPr="002F487E">
        <w:rPr>
          <w:rFonts w:ascii="Arial" w:hAnsi="Arial" w:cs="Arial"/>
          <w:sz w:val="24"/>
          <w:szCs w:val="24"/>
        </w:rPr>
        <w:t xml:space="preserve">Os </w:t>
      </w:r>
      <w:r w:rsidRPr="00647F6F">
        <w:rPr>
          <w:rFonts w:ascii="Arial" w:hAnsi="Arial" w:cs="Arial"/>
          <w:i/>
          <w:iCs/>
          <w:sz w:val="24"/>
          <w:szCs w:val="24"/>
        </w:rPr>
        <w:t xml:space="preserve">Data </w:t>
      </w:r>
      <w:proofErr w:type="spellStart"/>
      <w:r w:rsidRPr="00647F6F">
        <w:rPr>
          <w:rFonts w:ascii="Arial" w:hAnsi="Arial" w:cs="Arial"/>
          <w:i/>
          <w:iCs/>
          <w:sz w:val="24"/>
          <w:szCs w:val="24"/>
        </w:rPr>
        <w:t>Warehouses</w:t>
      </w:r>
      <w:proofErr w:type="spellEnd"/>
      <w:r w:rsidRPr="002F487E">
        <w:rPr>
          <w:rFonts w:ascii="Arial" w:hAnsi="Arial" w:cs="Arial"/>
          <w:sz w:val="24"/>
          <w:szCs w:val="24"/>
        </w:rPr>
        <w:t xml:space="preserve"> são sistemas de armazenamento projetados para suportar a análise de grandes quantidades de dados estruturados. Já os Data Lakes são sistemas mais flexíveis e escaláveis, que permitem armazenar dados de diferentes fontes e formatos, sem a necessidade de transformá-los em um formato estruturado antes de serem armazenados. Os processos de ETL e ELT, por sua vez, são fundamentais para carregar e transformar dados nos Data </w:t>
      </w:r>
      <w:proofErr w:type="spellStart"/>
      <w:r w:rsidRPr="002F487E">
        <w:rPr>
          <w:rFonts w:ascii="Arial" w:hAnsi="Arial" w:cs="Arial"/>
          <w:sz w:val="24"/>
          <w:szCs w:val="24"/>
        </w:rPr>
        <w:t>Warehouses</w:t>
      </w:r>
      <w:proofErr w:type="spellEnd"/>
      <w:r w:rsidRPr="002F487E">
        <w:rPr>
          <w:rFonts w:ascii="Arial" w:hAnsi="Arial" w:cs="Arial"/>
          <w:sz w:val="24"/>
          <w:szCs w:val="24"/>
        </w:rPr>
        <w:t xml:space="preserve"> e Data Lakes.</w:t>
      </w:r>
      <w:commentRangeEnd w:id="26"/>
      <w:r w:rsidR="00516959">
        <w:rPr>
          <w:rStyle w:val="Refdecomentrio"/>
        </w:rPr>
        <w:commentReference w:id="26"/>
      </w:r>
    </w:p>
    <w:p w14:paraId="4558458D" w14:textId="77777777" w:rsidR="000422B3" w:rsidRPr="002F487E" w:rsidRDefault="000422B3" w:rsidP="00647F6F">
      <w:pPr>
        <w:spacing w:after="0" w:line="360" w:lineRule="auto"/>
        <w:ind w:firstLine="708"/>
        <w:jc w:val="both"/>
        <w:rPr>
          <w:rFonts w:ascii="Arial" w:hAnsi="Arial" w:cs="Arial"/>
          <w:sz w:val="24"/>
          <w:szCs w:val="24"/>
        </w:rPr>
      </w:pPr>
      <w:r w:rsidRPr="002F487E">
        <w:rPr>
          <w:rFonts w:ascii="Arial" w:hAnsi="Arial" w:cs="Arial"/>
          <w:sz w:val="24"/>
          <w:szCs w:val="24"/>
        </w:rPr>
        <w:t xml:space="preserve">Segundo </w:t>
      </w:r>
      <w:proofErr w:type="spellStart"/>
      <w:r w:rsidRPr="002F487E">
        <w:rPr>
          <w:rFonts w:ascii="Arial" w:hAnsi="Arial" w:cs="Arial"/>
          <w:sz w:val="24"/>
          <w:szCs w:val="24"/>
        </w:rPr>
        <w:t>Rautenberg</w:t>
      </w:r>
      <w:proofErr w:type="spellEnd"/>
      <w:r w:rsidRPr="002F487E">
        <w:rPr>
          <w:rFonts w:ascii="Arial" w:hAnsi="Arial" w:cs="Arial"/>
          <w:sz w:val="24"/>
          <w:szCs w:val="24"/>
        </w:rPr>
        <w:t xml:space="preserve"> e Carmo (2019) “Big Data se trata de um conjunto de dados impeditivo de captura, armazenamento, gerenciamento e análise por parte de ferramentas computacionais tradicionais, requer formas inovadoras de processamento de grandes volumes de dados heterogêneos[...]”.</w:t>
      </w:r>
    </w:p>
    <w:p w14:paraId="6671082A" w14:textId="77777777" w:rsidR="000422B3" w:rsidRPr="002F487E" w:rsidRDefault="000422B3" w:rsidP="00647F6F">
      <w:pPr>
        <w:spacing w:after="0" w:line="360" w:lineRule="auto"/>
        <w:ind w:firstLine="708"/>
        <w:jc w:val="both"/>
        <w:rPr>
          <w:rFonts w:ascii="Arial" w:hAnsi="Arial" w:cs="Arial"/>
          <w:sz w:val="24"/>
          <w:szCs w:val="24"/>
        </w:rPr>
      </w:pPr>
      <w:r w:rsidRPr="002F487E">
        <w:rPr>
          <w:rFonts w:ascii="Arial" w:hAnsi="Arial" w:cs="Arial"/>
          <w:sz w:val="24"/>
          <w:szCs w:val="24"/>
        </w:rPr>
        <w:t>O ETL é um processo tradicional de transformação de dados formado por três etapas: a extração, a transformação e o carregamento de dados (BLASI, 2020). A principal vantagem do ETL, é que ele permite a criação de uma Data Warehouse unificado, que pode ser usado para relatórios e análises.</w:t>
      </w:r>
    </w:p>
    <w:p w14:paraId="19531A36" w14:textId="0AC32DEE" w:rsidR="000422B3" w:rsidRDefault="000422B3" w:rsidP="00647F6F">
      <w:pPr>
        <w:spacing w:after="0" w:line="360" w:lineRule="auto"/>
        <w:ind w:firstLine="708"/>
        <w:jc w:val="both"/>
        <w:rPr>
          <w:rFonts w:ascii="Arial" w:hAnsi="Arial" w:cs="Arial"/>
          <w:sz w:val="24"/>
          <w:szCs w:val="24"/>
        </w:rPr>
      </w:pPr>
      <w:r w:rsidRPr="002F487E">
        <w:rPr>
          <w:rFonts w:ascii="Arial" w:hAnsi="Arial" w:cs="Arial"/>
          <w:sz w:val="24"/>
          <w:szCs w:val="24"/>
        </w:rPr>
        <w:t xml:space="preserve">O ELT pode ser considerado a modernização do processo de ETL. Ao contrário do ETL, o ELT é um processo mais ágil para o carregamento e o processamento de dados (BLASI, 2020). A sua principal vantagem é que ele permite um processamento de dados mais rápido, pois esses dados são carregados no sistema de destino antes de serem transformados. </w:t>
      </w:r>
    </w:p>
    <w:p w14:paraId="24215320" w14:textId="488F00C8" w:rsidR="000422B3" w:rsidRDefault="000422B3" w:rsidP="00647F6F">
      <w:pPr>
        <w:spacing w:after="0" w:line="360" w:lineRule="auto"/>
        <w:ind w:firstLine="708"/>
        <w:jc w:val="both"/>
        <w:rPr>
          <w:rFonts w:ascii="Arial" w:hAnsi="Arial" w:cs="Arial"/>
          <w:sz w:val="24"/>
          <w:szCs w:val="24"/>
        </w:rPr>
      </w:pPr>
      <w:proofErr w:type="spellStart"/>
      <w:r w:rsidRPr="002F487E">
        <w:rPr>
          <w:rFonts w:ascii="Arial" w:hAnsi="Arial" w:cs="Arial"/>
          <w:sz w:val="24"/>
          <w:szCs w:val="24"/>
        </w:rPr>
        <w:t>Bansal</w:t>
      </w:r>
      <w:proofErr w:type="spellEnd"/>
      <w:r w:rsidRPr="002F487E">
        <w:rPr>
          <w:rFonts w:ascii="Arial" w:hAnsi="Arial" w:cs="Arial"/>
          <w:sz w:val="24"/>
          <w:szCs w:val="24"/>
        </w:rPr>
        <w:t xml:space="preserve"> e </w:t>
      </w:r>
      <w:proofErr w:type="spellStart"/>
      <w:r w:rsidRPr="002F487E">
        <w:rPr>
          <w:rFonts w:ascii="Arial" w:hAnsi="Arial" w:cs="Arial"/>
          <w:sz w:val="24"/>
          <w:szCs w:val="24"/>
        </w:rPr>
        <w:t>Kagemann</w:t>
      </w:r>
      <w:proofErr w:type="spellEnd"/>
      <w:r w:rsidRPr="002F487E">
        <w:rPr>
          <w:rFonts w:ascii="Arial" w:hAnsi="Arial" w:cs="Arial"/>
          <w:sz w:val="24"/>
          <w:szCs w:val="24"/>
        </w:rPr>
        <w:t xml:space="preserve"> (2015), eles </w:t>
      </w:r>
      <w:proofErr w:type="spellStart"/>
      <w:r w:rsidRPr="002F487E">
        <w:rPr>
          <w:rFonts w:ascii="Arial" w:hAnsi="Arial" w:cs="Arial"/>
          <w:sz w:val="24"/>
          <w:szCs w:val="24"/>
        </w:rPr>
        <w:t>decrevem</w:t>
      </w:r>
      <w:proofErr w:type="spellEnd"/>
      <w:r w:rsidRPr="002F487E">
        <w:rPr>
          <w:rFonts w:ascii="Arial" w:hAnsi="Arial" w:cs="Arial"/>
          <w:sz w:val="24"/>
          <w:szCs w:val="24"/>
        </w:rPr>
        <w:t xml:space="preserve">: “[...] A transformação inclui limpeza, racionalização e complementação dos registros, o processo de limpeza </w:t>
      </w:r>
      <w:r w:rsidRPr="002F487E">
        <w:rPr>
          <w:rFonts w:ascii="Arial" w:hAnsi="Arial" w:cs="Arial"/>
          <w:sz w:val="24"/>
          <w:szCs w:val="24"/>
        </w:rPr>
        <w:lastRenderedPageBreak/>
        <w:t>removerá erros e padronizará as informações e a complementação implicará no acréscimo de dados[...]”.</w:t>
      </w:r>
    </w:p>
    <w:p w14:paraId="4AF8B9DF" w14:textId="77777777" w:rsidR="000422B3" w:rsidRDefault="000422B3" w:rsidP="00647F6F">
      <w:pPr>
        <w:spacing w:after="0" w:line="360" w:lineRule="auto"/>
        <w:ind w:firstLine="708"/>
        <w:jc w:val="both"/>
        <w:rPr>
          <w:rFonts w:ascii="Arial" w:hAnsi="Arial" w:cs="Arial"/>
          <w:sz w:val="24"/>
          <w:szCs w:val="24"/>
        </w:rPr>
      </w:pPr>
      <w:r w:rsidRPr="002F487E">
        <w:rPr>
          <w:rFonts w:ascii="Arial" w:hAnsi="Arial" w:cs="Arial"/>
          <w:sz w:val="24"/>
          <w:szCs w:val="24"/>
        </w:rPr>
        <w:t xml:space="preserve">A escolha entre a ETL e ELT para a transformação dos dados, </w:t>
      </w:r>
      <w:commentRangeStart w:id="27"/>
      <w:r w:rsidRPr="002F487E">
        <w:rPr>
          <w:rFonts w:ascii="Arial" w:hAnsi="Arial" w:cs="Arial"/>
          <w:sz w:val="24"/>
          <w:szCs w:val="24"/>
        </w:rPr>
        <w:t xml:space="preserve">pode ter um impacto significativo no sucesso de um projeto de integração de dados. </w:t>
      </w:r>
      <w:commentRangeEnd w:id="27"/>
      <w:r w:rsidR="00516959">
        <w:rPr>
          <w:rStyle w:val="Refdecomentrio"/>
        </w:rPr>
        <w:commentReference w:id="27"/>
      </w:r>
      <w:r w:rsidRPr="002F487E">
        <w:rPr>
          <w:rFonts w:ascii="Arial" w:hAnsi="Arial" w:cs="Arial"/>
          <w:sz w:val="24"/>
          <w:szCs w:val="24"/>
        </w:rPr>
        <w:t>Compreender os fundamentos teóricos e as aplicações práticas dessas duas abordagens é essencial para tomar uma decisão informada.</w:t>
      </w:r>
    </w:p>
    <w:p w14:paraId="6B897F47" w14:textId="77777777" w:rsidR="000D01B6" w:rsidRDefault="000D01B6" w:rsidP="00314964">
      <w:pPr>
        <w:spacing w:after="0" w:line="360" w:lineRule="auto"/>
        <w:rPr>
          <w:rFonts w:ascii="Arial" w:eastAsia="Arial" w:hAnsi="Arial" w:cs="Arial"/>
          <w:b/>
          <w:sz w:val="24"/>
          <w:szCs w:val="24"/>
        </w:rPr>
      </w:pPr>
    </w:p>
    <w:p w14:paraId="7AE9E10E" w14:textId="77777777" w:rsidR="000D01B6" w:rsidRDefault="00000000" w:rsidP="00314964">
      <w:pPr>
        <w:spacing w:after="0" w:line="360" w:lineRule="auto"/>
        <w:rPr>
          <w:rFonts w:ascii="Arial" w:eastAsia="Arial" w:hAnsi="Arial" w:cs="Arial"/>
          <w:b/>
          <w:sz w:val="24"/>
          <w:szCs w:val="24"/>
        </w:rPr>
      </w:pPr>
      <w:r>
        <w:rPr>
          <w:rFonts w:ascii="Arial" w:eastAsia="Arial" w:hAnsi="Arial" w:cs="Arial"/>
          <w:b/>
          <w:sz w:val="24"/>
          <w:szCs w:val="24"/>
        </w:rPr>
        <w:t>1.1 OBJETIVOS</w:t>
      </w:r>
    </w:p>
    <w:p w14:paraId="0000004E" w14:textId="503621F6" w:rsidR="003927C0" w:rsidRDefault="00000000" w:rsidP="00314964">
      <w:pPr>
        <w:spacing w:after="0" w:line="360" w:lineRule="auto"/>
        <w:rPr>
          <w:rFonts w:ascii="Arial" w:eastAsia="Arial" w:hAnsi="Arial" w:cs="Arial"/>
          <w:sz w:val="24"/>
          <w:szCs w:val="24"/>
        </w:rPr>
      </w:pPr>
      <w:r>
        <w:rPr>
          <w:rFonts w:ascii="Arial" w:eastAsia="Arial" w:hAnsi="Arial" w:cs="Arial"/>
          <w:sz w:val="24"/>
          <w:szCs w:val="24"/>
        </w:rPr>
        <w:t>1.1.1 OBJETIVO GERAL</w:t>
      </w:r>
    </w:p>
    <w:p w14:paraId="0000004F" w14:textId="57CB0D84" w:rsidR="003927C0" w:rsidRDefault="000422B3" w:rsidP="00314964">
      <w:pPr>
        <w:spacing w:after="0" w:line="360" w:lineRule="auto"/>
        <w:ind w:firstLine="720"/>
        <w:jc w:val="both"/>
        <w:rPr>
          <w:rFonts w:ascii="Arial" w:eastAsia="Arial" w:hAnsi="Arial" w:cs="Arial"/>
          <w:sz w:val="24"/>
          <w:szCs w:val="24"/>
        </w:rPr>
      </w:pPr>
      <w:r w:rsidRPr="002F487E">
        <w:rPr>
          <w:rFonts w:ascii="Arial" w:hAnsi="Arial" w:cs="Arial"/>
          <w:sz w:val="24"/>
          <w:szCs w:val="24"/>
        </w:rPr>
        <w:t xml:space="preserve">Comparar os métodos de extração de dados </w:t>
      </w:r>
      <w:commentRangeStart w:id="28"/>
      <w:r w:rsidRPr="002F487E">
        <w:rPr>
          <w:rFonts w:ascii="Arial" w:hAnsi="Arial" w:cs="Arial"/>
          <w:sz w:val="24"/>
          <w:szCs w:val="24"/>
        </w:rPr>
        <w:t>ETL e ELT</w:t>
      </w:r>
      <w:r>
        <w:rPr>
          <w:rFonts w:ascii="Arial" w:hAnsi="Arial" w:cs="Arial"/>
          <w:sz w:val="24"/>
          <w:szCs w:val="24"/>
        </w:rPr>
        <w:t>.</w:t>
      </w:r>
      <w:commentRangeEnd w:id="28"/>
      <w:r w:rsidR="00E90CA6">
        <w:rPr>
          <w:rStyle w:val="Refdecomentrio"/>
        </w:rPr>
        <w:commentReference w:id="28"/>
      </w:r>
    </w:p>
    <w:p w14:paraId="00000050" w14:textId="77777777" w:rsidR="003927C0" w:rsidRDefault="00000000" w:rsidP="00314964">
      <w:pPr>
        <w:spacing w:after="0" w:line="360" w:lineRule="auto"/>
        <w:rPr>
          <w:rFonts w:ascii="Arial" w:eastAsia="Arial" w:hAnsi="Arial" w:cs="Arial"/>
          <w:sz w:val="24"/>
          <w:szCs w:val="24"/>
        </w:rPr>
      </w:pPr>
      <w:r>
        <w:rPr>
          <w:rFonts w:ascii="Arial" w:eastAsia="Arial" w:hAnsi="Arial" w:cs="Arial"/>
          <w:sz w:val="24"/>
          <w:szCs w:val="24"/>
        </w:rPr>
        <w:t>1.1.2 OBJETIVOS ESPECÍFICOS</w:t>
      </w:r>
    </w:p>
    <w:p w14:paraId="110C3D72" w14:textId="77777777" w:rsidR="000422B3" w:rsidRPr="002F487E" w:rsidRDefault="000422B3" w:rsidP="00314964">
      <w:pPr>
        <w:spacing w:after="0" w:line="360" w:lineRule="auto"/>
        <w:ind w:firstLine="720"/>
        <w:rPr>
          <w:rFonts w:ascii="Arial" w:hAnsi="Arial" w:cs="Arial"/>
          <w:sz w:val="24"/>
          <w:szCs w:val="24"/>
        </w:rPr>
      </w:pPr>
      <w:r w:rsidRPr="002F487E">
        <w:rPr>
          <w:rFonts w:ascii="Arial" w:hAnsi="Arial" w:cs="Arial"/>
          <w:sz w:val="24"/>
          <w:szCs w:val="24"/>
        </w:rPr>
        <w:t xml:space="preserve">- Examinar as principais diferenças entre </w:t>
      </w:r>
      <w:r>
        <w:rPr>
          <w:rFonts w:ascii="Arial" w:hAnsi="Arial" w:cs="Arial"/>
          <w:sz w:val="24"/>
          <w:szCs w:val="24"/>
        </w:rPr>
        <w:t xml:space="preserve">o processo de </w:t>
      </w:r>
      <w:r w:rsidRPr="002F487E">
        <w:rPr>
          <w:rFonts w:ascii="Arial" w:hAnsi="Arial" w:cs="Arial"/>
          <w:sz w:val="24"/>
          <w:szCs w:val="24"/>
        </w:rPr>
        <w:t>ETL em relação ao</w:t>
      </w:r>
      <w:r>
        <w:rPr>
          <w:rFonts w:ascii="Arial" w:hAnsi="Arial" w:cs="Arial"/>
          <w:sz w:val="24"/>
          <w:szCs w:val="24"/>
        </w:rPr>
        <w:t xml:space="preserve"> processo de</w:t>
      </w:r>
      <w:r w:rsidRPr="002F487E">
        <w:rPr>
          <w:rFonts w:ascii="Arial" w:hAnsi="Arial" w:cs="Arial"/>
          <w:sz w:val="24"/>
          <w:szCs w:val="24"/>
        </w:rPr>
        <w:t xml:space="preserve"> ELT e como el</w:t>
      </w:r>
      <w:r>
        <w:rPr>
          <w:rFonts w:ascii="Arial" w:hAnsi="Arial" w:cs="Arial"/>
          <w:sz w:val="24"/>
          <w:szCs w:val="24"/>
        </w:rPr>
        <w:t>a</w:t>
      </w:r>
      <w:r w:rsidRPr="002F487E">
        <w:rPr>
          <w:rFonts w:ascii="Arial" w:hAnsi="Arial" w:cs="Arial"/>
          <w:sz w:val="24"/>
          <w:szCs w:val="24"/>
        </w:rPr>
        <w:t>s afetam o desempenho, a escalabilidade e a flexibilidade da integração de dados.</w:t>
      </w:r>
    </w:p>
    <w:p w14:paraId="1D9DF916" w14:textId="77777777" w:rsidR="000422B3" w:rsidRPr="002F487E" w:rsidRDefault="000422B3" w:rsidP="00314964">
      <w:pPr>
        <w:spacing w:after="0" w:line="360" w:lineRule="auto"/>
        <w:ind w:firstLine="720"/>
        <w:rPr>
          <w:rFonts w:ascii="Arial" w:hAnsi="Arial" w:cs="Arial"/>
          <w:sz w:val="24"/>
          <w:szCs w:val="24"/>
        </w:rPr>
      </w:pPr>
      <w:r w:rsidRPr="002F487E">
        <w:rPr>
          <w:rFonts w:ascii="Arial" w:hAnsi="Arial" w:cs="Arial"/>
          <w:sz w:val="24"/>
          <w:szCs w:val="24"/>
        </w:rPr>
        <w:t>- Identificar os fatores que influenciam a escolha entre ETL em relação ao ELT, como volume, estrutura e complexidade dos dados.</w:t>
      </w:r>
    </w:p>
    <w:p w14:paraId="656A4943" w14:textId="45FE293A" w:rsidR="000422B3" w:rsidRDefault="000422B3" w:rsidP="00314964">
      <w:pPr>
        <w:spacing w:after="0" w:line="360" w:lineRule="auto"/>
        <w:jc w:val="both"/>
        <w:rPr>
          <w:rFonts w:ascii="Arial" w:eastAsia="Arial" w:hAnsi="Arial" w:cs="Arial"/>
          <w:b/>
          <w:sz w:val="24"/>
          <w:szCs w:val="24"/>
        </w:rPr>
      </w:pPr>
    </w:p>
    <w:p w14:paraId="1DF2782D" w14:textId="2F50A469" w:rsidR="000D01B6" w:rsidRDefault="000D01B6" w:rsidP="00314964">
      <w:pPr>
        <w:spacing w:after="0" w:line="360" w:lineRule="auto"/>
        <w:jc w:val="both"/>
        <w:rPr>
          <w:rFonts w:ascii="Arial" w:eastAsia="Arial" w:hAnsi="Arial" w:cs="Arial"/>
          <w:b/>
          <w:sz w:val="24"/>
          <w:szCs w:val="24"/>
        </w:rPr>
      </w:pPr>
      <w:del w:id="29" w:author="Ameliara Freire" w:date="2023-04-19T18:55:00Z">
        <w:r w:rsidDel="00F6608A">
          <w:rPr>
            <w:rFonts w:ascii="Arial" w:eastAsia="Arial" w:hAnsi="Arial" w:cs="Arial"/>
            <w:b/>
            <w:sz w:val="24"/>
            <w:szCs w:val="24"/>
          </w:rPr>
          <w:delText>1.2</w:delText>
        </w:r>
      </w:del>
      <w:ins w:id="30" w:author="Ameliara Freire" w:date="2023-04-19T18:55:00Z">
        <w:r w:rsidR="00F6608A">
          <w:rPr>
            <w:rFonts w:ascii="Arial" w:eastAsia="Arial" w:hAnsi="Arial" w:cs="Arial"/>
            <w:b/>
            <w:sz w:val="24"/>
            <w:szCs w:val="24"/>
          </w:rPr>
          <w:t>2</w:t>
        </w:r>
      </w:ins>
      <w:r>
        <w:rPr>
          <w:rFonts w:ascii="Arial" w:eastAsia="Arial" w:hAnsi="Arial" w:cs="Arial"/>
          <w:b/>
          <w:sz w:val="24"/>
          <w:szCs w:val="24"/>
        </w:rPr>
        <w:t xml:space="preserve"> </w:t>
      </w:r>
      <w:commentRangeStart w:id="31"/>
      <w:r>
        <w:rPr>
          <w:rFonts w:ascii="Arial" w:eastAsia="Arial" w:hAnsi="Arial" w:cs="Arial"/>
          <w:b/>
          <w:sz w:val="24"/>
          <w:szCs w:val="24"/>
        </w:rPr>
        <w:t>FUNDAMENTAÇÃO TEÓRICA</w:t>
      </w:r>
      <w:commentRangeEnd w:id="31"/>
      <w:r w:rsidR="00516959">
        <w:rPr>
          <w:rStyle w:val="Refdecomentrio"/>
        </w:rPr>
        <w:commentReference w:id="31"/>
      </w:r>
    </w:p>
    <w:p w14:paraId="12ACE23C" w14:textId="2E48124A" w:rsidR="000D01B6" w:rsidRPr="002F487E" w:rsidRDefault="000D01B6" w:rsidP="00314964">
      <w:pPr>
        <w:spacing w:after="0" w:line="360" w:lineRule="auto"/>
        <w:ind w:firstLine="720"/>
        <w:jc w:val="both"/>
        <w:rPr>
          <w:rFonts w:ascii="Arial" w:hAnsi="Arial" w:cs="Arial"/>
          <w:sz w:val="24"/>
          <w:szCs w:val="24"/>
        </w:rPr>
      </w:pPr>
      <w:r w:rsidRPr="002F487E">
        <w:rPr>
          <w:rFonts w:ascii="Arial" w:hAnsi="Arial" w:cs="Arial"/>
          <w:sz w:val="24"/>
          <w:szCs w:val="24"/>
        </w:rPr>
        <w:t xml:space="preserve">O ETL é baseado na teoria de que a integração dos dados deve ser executada antes que os dados sejam carregados em um sistema de destino para garantir a consistência e a precisão dos dados. Em contraste, o ELT, é baseado na teoria de que os dados devem ser carregados em um sistema destino primeiro e depois transformados conforme necessário. É importante destacar que os processos de ETL e ELT, apesar de diferentes, solucionam o mesmo problema </w:t>
      </w:r>
      <w:proofErr w:type="gramStart"/>
      <w:r w:rsidRPr="002F487E">
        <w:rPr>
          <w:rFonts w:ascii="Arial" w:hAnsi="Arial" w:cs="Arial"/>
          <w:sz w:val="24"/>
          <w:szCs w:val="24"/>
        </w:rPr>
        <w:t>BLASI(</w:t>
      </w:r>
      <w:proofErr w:type="gramEnd"/>
      <w:r w:rsidRPr="002F487E">
        <w:rPr>
          <w:rFonts w:ascii="Arial" w:hAnsi="Arial" w:cs="Arial"/>
          <w:sz w:val="24"/>
          <w:szCs w:val="24"/>
        </w:rPr>
        <w:t>2020).</w:t>
      </w:r>
    </w:p>
    <w:p w14:paraId="4769A3FC" w14:textId="77777777" w:rsidR="000D01B6" w:rsidRDefault="000D01B6" w:rsidP="00314964">
      <w:pPr>
        <w:spacing w:after="0" w:line="360" w:lineRule="auto"/>
        <w:jc w:val="both"/>
        <w:rPr>
          <w:rFonts w:ascii="Arial" w:eastAsia="Arial" w:hAnsi="Arial" w:cs="Arial"/>
          <w:sz w:val="24"/>
          <w:szCs w:val="24"/>
        </w:rPr>
      </w:pPr>
    </w:p>
    <w:p w14:paraId="0629C273" w14:textId="09690A1F" w:rsidR="000D01B6" w:rsidRDefault="000D01B6" w:rsidP="00314964">
      <w:pPr>
        <w:spacing w:after="0" w:line="360" w:lineRule="auto"/>
        <w:jc w:val="both"/>
        <w:rPr>
          <w:rFonts w:ascii="Arial" w:eastAsia="Arial" w:hAnsi="Arial" w:cs="Arial"/>
          <w:sz w:val="24"/>
          <w:szCs w:val="24"/>
        </w:rPr>
      </w:pPr>
      <w:del w:id="32" w:author="Ameliara Freire" w:date="2023-04-19T18:55:00Z">
        <w:r w:rsidDel="00F6608A">
          <w:rPr>
            <w:rFonts w:ascii="Arial" w:eastAsia="Arial" w:hAnsi="Arial" w:cs="Arial"/>
            <w:sz w:val="24"/>
            <w:szCs w:val="24"/>
          </w:rPr>
          <w:delText>1.</w:delText>
        </w:r>
      </w:del>
      <w:r>
        <w:rPr>
          <w:rFonts w:ascii="Arial" w:eastAsia="Arial" w:hAnsi="Arial" w:cs="Arial"/>
          <w:sz w:val="24"/>
          <w:szCs w:val="24"/>
        </w:rPr>
        <w:t xml:space="preserve">2.1 </w:t>
      </w:r>
      <w:r w:rsidRPr="00795CFB">
        <w:rPr>
          <w:rFonts w:ascii="Arial" w:eastAsia="Arial" w:hAnsi="Arial" w:cs="Arial"/>
          <w:i/>
          <w:iCs/>
          <w:sz w:val="24"/>
          <w:szCs w:val="24"/>
        </w:rPr>
        <w:t>BIG DATA</w:t>
      </w:r>
    </w:p>
    <w:p w14:paraId="6B57FFB3" w14:textId="5D9EB40C" w:rsidR="001279E0" w:rsidRPr="002F487E" w:rsidRDefault="001279E0" w:rsidP="00795CFB">
      <w:pPr>
        <w:spacing w:after="0" w:line="360" w:lineRule="auto"/>
        <w:ind w:firstLine="720"/>
        <w:jc w:val="both"/>
        <w:rPr>
          <w:rFonts w:ascii="Arial" w:hAnsi="Arial" w:cs="Arial"/>
          <w:sz w:val="24"/>
          <w:szCs w:val="24"/>
        </w:rPr>
      </w:pPr>
      <w:r w:rsidRPr="002F487E">
        <w:rPr>
          <w:rFonts w:ascii="Arial" w:hAnsi="Arial" w:cs="Arial"/>
          <w:sz w:val="24"/>
          <w:szCs w:val="24"/>
        </w:rPr>
        <w:t xml:space="preserve">O conceito de </w:t>
      </w:r>
      <w:r w:rsidRPr="00795CFB">
        <w:rPr>
          <w:rFonts w:ascii="Arial" w:hAnsi="Arial" w:cs="Arial"/>
          <w:i/>
          <w:iCs/>
          <w:sz w:val="24"/>
          <w:szCs w:val="24"/>
        </w:rPr>
        <w:t xml:space="preserve">Big Data </w:t>
      </w:r>
      <w:r w:rsidRPr="002F487E">
        <w:rPr>
          <w:rFonts w:ascii="Arial" w:hAnsi="Arial" w:cs="Arial"/>
          <w:sz w:val="24"/>
          <w:szCs w:val="24"/>
        </w:rPr>
        <w:t>pode ser condensado com</w:t>
      </w:r>
      <w:ins w:id="33" w:author="Ameliara Freire" w:date="2023-04-19T18:52:00Z">
        <w:r w:rsidR="00F6608A">
          <w:rPr>
            <w:rFonts w:ascii="Arial" w:hAnsi="Arial" w:cs="Arial"/>
            <w:sz w:val="24"/>
            <w:szCs w:val="24"/>
          </w:rPr>
          <w:t>o</w:t>
        </w:r>
      </w:ins>
      <w:r w:rsidRPr="002F487E">
        <w:rPr>
          <w:rFonts w:ascii="Arial" w:hAnsi="Arial" w:cs="Arial"/>
          <w:sz w:val="24"/>
          <w:szCs w:val="24"/>
        </w:rPr>
        <w:t xml:space="preserve"> sendo um grande volume dados, sendo eles estruturados ou não estruturados, provenientes de diversas fontes, que devem ser gerenciados e analisados, o maior desafio é transformar todo o volume de dados em informação, gerando assim conhecimento e valor para as organizações (JUNIOR et al., 2016).</w:t>
      </w:r>
    </w:p>
    <w:p w14:paraId="29F95723" w14:textId="77777777" w:rsidR="001279E0" w:rsidRDefault="001279E0" w:rsidP="00314964">
      <w:pPr>
        <w:spacing w:after="0" w:line="360" w:lineRule="auto"/>
        <w:rPr>
          <w:rFonts w:ascii="Arial" w:hAnsi="Arial" w:cs="Arial"/>
          <w:sz w:val="24"/>
          <w:szCs w:val="24"/>
        </w:rPr>
      </w:pPr>
      <w:r w:rsidRPr="002F487E">
        <w:rPr>
          <w:rFonts w:ascii="Arial" w:hAnsi="Arial" w:cs="Arial"/>
          <w:sz w:val="24"/>
          <w:szCs w:val="24"/>
        </w:rPr>
        <w:tab/>
      </w:r>
    </w:p>
    <w:p w14:paraId="7443E329" w14:textId="77777777" w:rsidR="00314964" w:rsidRPr="002F487E" w:rsidRDefault="00314964" w:rsidP="00314964">
      <w:pPr>
        <w:spacing w:after="0" w:line="360" w:lineRule="auto"/>
        <w:rPr>
          <w:rFonts w:ascii="Arial" w:hAnsi="Arial" w:cs="Arial"/>
          <w:sz w:val="24"/>
          <w:szCs w:val="24"/>
        </w:rPr>
      </w:pPr>
    </w:p>
    <w:p w14:paraId="5D909CC6" w14:textId="77777777" w:rsidR="001279E0" w:rsidRPr="002F487E" w:rsidRDefault="001279E0" w:rsidP="00314964">
      <w:pPr>
        <w:pStyle w:val="Default"/>
        <w:spacing w:line="360" w:lineRule="auto"/>
        <w:rPr>
          <w:rFonts w:ascii="Arial" w:hAnsi="Arial" w:cs="Arial"/>
        </w:rPr>
      </w:pPr>
      <w:r w:rsidRPr="002F487E">
        <w:rPr>
          <w:rFonts w:ascii="Arial" w:hAnsi="Arial" w:cs="Arial"/>
        </w:rPr>
        <w:lastRenderedPageBreak/>
        <w:tab/>
        <w:t xml:space="preserve">Arrais (2022) descreve: </w:t>
      </w:r>
    </w:p>
    <w:p w14:paraId="0FDB4793" w14:textId="77777777" w:rsidR="001279E0" w:rsidRPr="002F487E" w:rsidRDefault="001279E0" w:rsidP="00314964">
      <w:pPr>
        <w:pStyle w:val="Default"/>
        <w:spacing w:line="360" w:lineRule="auto"/>
        <w:ind w:left="2124" w:firstLine="708"/>
        <w:rPr>
          <w:rFonts w:ascii="Arial" w:hAnsi="Arial" w:cs="Arial"/>
        </w:rPr>
      </w:pPr>
      <w:commentRangeStart w:id="34"/>
      <w:r w:rsidRPr="002F487E">
        <w:rPr>
          <w:rFonts w:ascii="Arial" w:hAnsi="Arial" w:cs="Arial"/>
        </w:rPr>
        <w:t xml:space="preserve">“[...] Temos sensores em todos os lugares, crescimento da utilização de dispositivos conectados à rede, aumento do poder de armazenamento com um arquivamento quase infinito, nuvens de processadores com evoluções em todos os recursos computacionais. Todas essas habilidades em constante evolução resultam em uma geração massiva de dados, que vem mudando a ciência, a medicina, os negócios e a tecnologia. Todas essas informações, com grande volume e variedade, necessitam de formas inovadoras para ingestão, transformação, armazenamento e análise, pensando na riqueza que esses dados podem conter para a tomada de decisões. </w:t>
      </w:r>
    </w:p>
    <w:p w14:paraId="6A559E9A" w14:textId="77777777" w:rsidR="001279E0" w:rsidRPr="002F487E" w:rsidRDefault="001279E0" w:rsidP="00314964">
      <w:pPr>
        <w:spacing w:after="0" w:line="360" w:lineRule="auto"/>
        <w:ind w:left="2124" w:firstLine="708"/>
        <w:rPr>
          <w:rFonts w:ascii="Arial" w:hAnsi="Arial" w:cs="Arial"/>
          <w:sz w:val="24"/>
          <w:szCs w:val="24"/>
        </w:rPr>
      </w:pPr>
      <w:r w:rsidRPr="002F487E">
        <w:rPr>
          <w:rFonts w:ascii="Arial" w:hAnsi="Arial" w:cs="Arial"/>
          <w:sz w:val="24"/>
          <w:szCs w:val="24"/>
        </w:rPr>
        <w:t>Big Data é um conjunto de dados que devido a quantidade e a variedade não podem ser manipulados com as ferramentas computacionais tradicionais. Temos, portanto, um crescimento exponencial de dados, heterogêneos, oriundos de diferentes fontes, de forma distribuída e descentralizada.  [...] ”.</w:t>
      </w:r>
      <w:commentRangeEnd w:id="34"/>
      <w:r w:rsidR="00F6608A">
        <w:rPr>
          <w:rStyle w:val="Refdecomentrio"/>
        </w:rPr>
        <w:commentReference w:id="34"/>
      </w:r>
    </w:p>
    <w:p w14:paraId="71B26FBB" w14:textId="77777777" w:rsidR="001279E0" w:rsidRDefault="001279E0" w:rsidP="00314964">
      <w:pPr>
        <w:spacing w:after="0" w:line="360" w:lineRule="auto"/>
        <w:rPr>
          <w:rFonts w:ascii="Arial" w:hAnsi="Arial" w:cs="Arial"/>
          <w:sz w:val="24"/>
          <w:szCs w:val="24"/>
        </w:rPr>
      </w:pPr>
    </w:p>
    <w:p w14:paraId="092B8DAA" w14:textId="77777777" w:rsidR="00314964" w:rsidRDefault="00314964" w:rsidP="00314964">
      <w:pPr>
        <w:spacing w:after="0" w:line="360" w:lineRule="auto"/>
        <w:rPr>
          <w:rFonts w:ascii="Arial" w:hAnsi="Arial" w:cs="Arial"/>
          <w:sz w:val="24"/>
          <w:szCs w:val="24"/>
        </w:rPr>
      </w:pPr>
    </w:p>
    <w:p w14:paraId="71584B5C" w14:textId="77777777" w:rsidR="00314964" w:rsidRDefault="00314964" w:rsidP="00314964">
      <w:pPr>
        <w:spacing w:after="0" w:line="360" w:lineRule="auto"/>
        <w:rPr>
          <w:rFonts w:ascii="Arial" w:hAnsi="Arial" w:cs="Arial"/>
          <w:sz w:val="24"/>
          <w:szCs w:val="24"/>
        </w:rPr>
      </w:pPr>
    </w:p>
    <w:p w14:paraId="0E28CDBE" w14:textId="77777777" w:rsidR="00314964" w:rsidRDefault="00314964" w:rsidP="00314964">
      <w:pPr>
        <w:spacing w:after="0" w:line="360" w:lineRule="auto"/>
        <w:rPr>
          <w:rFonts w:ascii="Arial" w:hAnsi="Arial" w:cs="Arial"/>
          <w:sz w:val="24"/>
          <w:szCs w:val="24"/>
        </w:rPr>
      </w:pPr>
    </w:p>
    <w:p w14:paraId="44022810" w14:textId="77777777" w:rsidR="00314964" w:rsidRDefault="00314964" w:rsidP="00314964">
      <w:pPr>
        <w:spacing w:after="0" w:line="360" w:lineRule="auto"/>
        <w:rPr>
          <w:rFonts w:ascii="Arial" w:hAnsi="Arial" w:cs="Arial"/>
          <w:sz w:val="24"/>
          <w:szCs w:val="24"/>
        </w:rPr>
      </w:pPr>
    </w:p>
    <w:p w14:paraId="08460337" w14:textId="77777777" w:rsidR="00314964" w:rsidRDefault="00314964" w:rsidP="00314964">
      <w:pPr>
        <w:spacing w:after="0" w:line="360" w:lineRule="auto"/>
        <w:rPr>
          <w:rFonts w:ascii="Arial" w:hAnsi="Arial" w:cs="Arial"/>
          <w:sz w:val="24"/>
          <w:szCs w:val="24"/>
        </w:rPr>
      </w:pPr>
    </w:p>
    <w:p w14:paraId="78FFEA10" w14:textId="77777777" w:rsidR="00314964" w:rsidRDefault="00314964" w:rsidP="00314964">
      <w:pPr>
        <w:spacing w:after="0" w:line="360" w:lineRule="auto"/>
        <w:rPr>
          <w:rFonts w:ascii="Arial" w:hAnsi="Arial" w:cs="Arial"/>
          <w:sz w:val="24"/>
          <w:szCs w:val="24"/>
        </w:rPr>
      </w:pPr>
    </w:p>
    <w:p w14:paraId="3CD6BD0E" w14:textId="77777777" w:rsidR="00314964" w:rsidRDefault="00314964" w:rsidP="00314964">
      <w:pPr>
        <w:spacing w:after="0" w:line="360" w:lineRule="auto"/>
        <w:rPr>
          <w:rFonts w:ascii="Arial" w:hAnsi="Arial" w:cs="Arial"/>
          <w:sz w:val="24"/>
          <w:szCs w:val="24"/>
        </w:rPr>
      </w:pPr>
    </w:p>
    <w:p w14:paraId="79DB7730" w14:textId="77777777" w:rsidR="00314964" w:rsidRDefault="00314964" w:rsidP="00314964">
      <w:pPr>
        <w:spacing w:after="0" w:line="360" w:lineRule="auto"/>
        <w:rPr>
          <w:rFonts w:ascii="Arial" w:hAnsi="Arial" w:cs="Arial"/>
          <w:sz w:val="24"/>
          <w:szCs w:val="24"/>
        </w:rPr>
      </w:pPr>
    </w:p>
    <w:p w14:paraId="6C4054AB" w14:textId="77777777" w:rsidR="00314964" w:rsidRDefault="00314964" w:rsidP="00314964">
      <w:pPr>
        <w:spacing w:after="0" w:line="360" w:lineRule="auto"/>
        <w:rPr>
          <w:rFonts w:ascii="Arial" w:hAnsi="Arial" w:cs="Arial"/>
          <w:sz w:val="24"/>
          <w:szCs w:val="24"/>
        </w:rPr>
      </w:pPr>
    </w:p>
    <w:p w14:paraId="58B88051" w14:textId="77777777" w:rsidR="00314964" w:rsidRDefault="00314964" w:rsidP="00314964">
      <w:pPr>
        <w:spacing w:after="0" w:line="360" w:lineRule="auto"/>
        <w:rPr>
          <w:rFonts w:ascii="Arial" w:hAnsi="Arial" w:cs="Arial"/>
          <w:sz w:val="24"/>
          <w:szCs w:val="24"/>
        </w:rPr>
      </w:pPr>
    </w:p>
    <w:p w14:paraId="0A6B507B" w14:textId="77777777" w:rsidR="00314964" w:rsidRDefault="00314964" w:rsidP="00314964">
      <w:pPr>
        <w:spacing w:after="0" w:line="360" w:lineRule="auto"/>
        <w:rPr>
          <w:rFonts w:ascii="Arial" w:hAnsi="Arial" w:cs="Arial"/>
          <w:sz w:val="24"/>
          <w:szCs w:val="24"/>
        </w:rPr>
      </w:pPr>
    </w:p>
    <w:p w14:paraId="2AB4F81B" w14:textId="77777777" w:rsidR="00314964" w:rsidRDefault="00314964" w:rsidP="00314964">
      <w:pPr>
        <w:spacing w:after="0" w:line="360" w:lineRule="auto"/>
        <w:rPr>
          <w:rFonts w:ascii="Arial" w:hAnsi="Arial" w:cs="Arial"/>
          <w:sz w:val="24"/>
          <w:szCs w:val="24"/>
        </w:rPr>
      </w:pPr>
    </w:p>
    <w:p w14:paraId="1ACF3980" w14:textId="77777777" w:rsidR="00314964" w:rsidRDefault="00314964" w:rsidP="00314964">
      <w:pPr>
        <w:spacing w:after="0" w:line="360" w:lineRule="auto"/>
        <w:rPr>
          <w:rFonts w:ascii="Arial" w:hAnsi="Arial" w:cs="Arial"/>
          <w:sz w:val="24"/>
          <w:szCs w:val="24"/>
        </w:rPr>
      </w:pPr>
    </w:p>
    <w:p w14:paraId="43EFAFBB" w14:textId="77777777" w:rsidR="00314964" w:rsidRDefault="00314964" w:rsidP="00314964">
      <w:pPr>
        <w:spacing w:after="0" w:line="360" w:lineRule="auto"/>
        <w:rPr>
          <w:rFonts w:ascii="Arial" w:hAnsi="Arial" w:cs="Arial"/>
          <w:sz w:val="24"/>
          <w:szCs w:val="24"/>
        </w:rPr>
      </w:pPr>
    </w:p>
    <w:p w14:paraId="2F12674D" w14:textId="77777777" w:rsidR="00314964" w:rsidRPr="002F487E" w:rsidRDefault="00314964" w:rsidP="00314964">
      <w:pPr>
        <w:spacing w:after="0" w:line="360" w:lineRule="auto"/>
        <w:rPr>
          <w:rFonts w:ascii="Arial" w:hAnsi="Arial" w:cs="Arial"/>
          <w:sz w:val="24"/>
          <w:szCs w:val="24"/>
        </w:rPr>
      </w:pPr>
    </w:p>
    <w:p w14:paraId="65754773" w14:textId="07E42079" w:rsidR="001279E0" w:rsidRDefault="00FA2BE7" w:rsidP="00314964">
      <w:pPr>
        <w:spacing w:after="0" w:line="360" w:lineRule="auto"/>
        <w:rPr>
          <w:rFonts w:ascii="Arial" w:hAnsi="Arial" w:cs="Arial"/>
          <w:sz w:val="24"/>
          <w:szCs w:val="24"/>
        </w:rPr>
      </w:pPr>
      <w:del w:id="35" w:author="Ameliara Freire" w:date="2023-04-19T18:55:00Z">
        <w:r w:rsidDel="00F6608A">
          <w:rPr>
            <w:rFonts w:ascii="Arial" w:hAnsi="Arial" w:cs="Arial"/>
            <w:sz w:val="24"/>
            <w:szCs w:val="24"/>
          </w:rPr>
          <w:lastRenderedPageBreak/>
          <w:delText>1.2.1.2</w:delText>
        </w:r>
      </w:del>
      <w:ins w:id="36" w:author="Ameliara Freire" w:date="2023-04-19T18:55:00Z">
        <w:r w:rsidR="00F6608A">
          <w:rPr>
            <w:rFonts w:ascii="Arial" w:hAnsi="Arial" w:cs="Arial"/>
            <w:sz w:val="24"/>
            <w:szCs w:val="24"/>
          </w:rPr>
          <w:t>2.1.1</w:t>
        </w:r>
      </w:ins>
      <w:r>
        <w:rPr>
          <w:rFonts w:ascii="Arial" w:hAnsi="Arial" w:cs="Arial"/>
          <w:sz w:val="24"/>
          <w:szCs w:val="24"/>
        </w:rPr>
        <w:t xml:space="preserve"> </w:t>
      </w:r>
      <w:r w:rsidR="001279E0" w:rsidRPr="002F487E">
        <w:rPr>
          <w:rFonts w:ascii="Arial" w:hAnsi="Arial" w:cs="Arial"/>
          <w:sz w:val="24"/>
          <w:szCs w:val="24"/>
        </w:rPr>
        <w:t xml:space="preserve">Os 5 </w:t>
      </w:r>
      <w:proofErr w:type="spellStart"/>
      <w:r w:rsidR="001279E0" w:rsidRPr="002F487E">
        <w:rPr>
          <w:rFonts w:ascii="Arial" w:hAnsi="Arial" w:cs="Arial"/>
          <w:sz w:val="24"/>
          <w:szCs w:val="24"/>
        </w:rPr>
        <w:t>Vs</w:t>
      </w:r>
      <w:proofErr w:type="spellEnd"/>
    </w:p>
    <w:p w14:paraId="5F4303FB" w14:textId="77777777" w:rsidR="001279E0" w:rsidRPr="002F487E" w:rsidRDefault="001279E0" w:rsidP="00314964">
      <w:pPr>
        <w:spacing w:after="0" w:line="360" w:lineRule="auto"/>
        <w:rPr>
          <w:rFonts w:ascii="Arial" w:hAnsi="Arial" w:cs="Arial"/>
          <w:sz w:val="24"/>
          <w:szCs w:val="24"/>
        </w:rPr>
      </w:pPr>
      <w:r w:rsidRPr="002F487E">
        <w:rPr>
          <w:rFonts w:ascii="Arial" w:hAnsi="Arial" w:cs="Arial"/>
          <w:sz w:val="24"/>
          <w:szCs w:val="24"/>
        </w:rPr>
        <w:tab/>
      </w:r>
      <w:commentRangeStart w:id="37"/>
      <w:r w:rsidRPr="002F487E">
        <w:rPr>
          <w:rFonts w:ascii="Arial" w:hAnsi="Arial" w:cs="Arial"/>
          <w:sz w:val="24"/>
          <w:szCs w:val="24"/>
        </w:rPr>
        <w:t xml:space="preserve">O conceito de Big Data, já foi dividido em 3 </w:t>
      </w:r>
      <w:proofErr w:type="spellStart"/>
      <w:r w:rsidRPr="002F487E">
        <w:rPr>
          <w:rFonts w:ascii="Arial" w:hAnsi="Arial" w:cs="Arial"/>
          <w:sz w:val="24"/>
          <w:szCs w:val="24"/>
        </w:rPr>
        <w:t>Vs</w:t>
      </w:r>
      <w:proofErr w:type="spellEnd"/>
      <w:r w:rsidRPr="002F487E">
        <w:rPr>
          <w:rFonts w:ascii="Arial" w:hAnsi="Arial" w:cs="Arial"/>
          <w:sz w:val="24"/>
          <w:szCs w:val="24"/>
        </w:rPr>
        <w:t xml:space="preserve"> (volume, velocidade e variedade), com o passar do tempo os conceitos foram atualizados e hoje já pode-se encontrar referências que abordam o conceito com 5 Vs. </w:t>
      </w:r>
      <w:commentRangeEnd w:id="37"/>
      <w:r w:rsidR="009C1910">
        <w:rPr>
          <w:rStyle w:val="Refdecomentrio"/>
        </w:rPr>
        <w:commentReference w:id="37"/>
      </w:r>
    </w:p>
    <w:p w14:paraId="28FCA208" w14:textId="77777777" w:rsidR="001279E0" w:rsidRPr="002F487E" w:rsidRDefault="001279E0" w:rsidP="00314964">
      <w:pPr>
        <w:spacing w:after="0" w:line="360" w:lineRule="auto"/>
        <w:rPr>
          <w:rFonts w:ascii="Arial" w:hAnsi="Arial" w:cs="Arial"/>
          <w:sz w:val="24"/>
          <w:szCs w:val="24"/>
        </w:rPr>
      </w:pPr>
    </w:p>
    <w:p w14:paraId="7EE0CB51" w14:textId="77777777" w:rsidR="001279E0" w:rsidRPr="002F487E" w:rsidRDefault="001279E0" w:rsidP="00314964">
      <w:pPr>
        <w:spacing w:after="0" w:line="360" w:lineRule="auto"/>
        <w:jc w:val="center"/>
        <w:rPr>
          <w:rFonts w:ascii="Arial" w:hAnsi="Arial" w:cs="Arial"/>
          <w:noProof/>
          <w:sz w:val="24"/>
          <w:szCs w:val="24"/>
        </w:rPr>
      </w:pPr>
      <w:r w:rsidRPr="002F487E">
        <w:rPr>
          <w:rFonts w:ascii="Arial" w:hAnsi="Arial" w:cs="Arial"/>
          <w:noProof/>
          <w:sz w:val="24"/>
          <w:szCs w:val="24"/>
        </w:rPr>
        <w:drawing>
          <wp:inline distT="0" distB="0" distL="0" distR="0" wp14:anchorId="151C1400" wp14:editId="7137FBE5">
            <wp:extent cx="4371504" cy="3489351"/>
            <wp:effectExtent l="0" t="0" r="0" b="0"/>
            <wp:docPr id="2" name="Imagem 2" descr="What is Big Data? - BPI - The destination for everything process re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Big Data? - BPI - The destination for everything process rel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9846" cy="3503991"/>
                    </a:xfrm>
                    <a:prstGeom prst="rect">
                      <a:avLst/>
                    </a:prstGeom>
                    <a:noFill/>
                    <a:ln>
                      <a:noFill/>
                    </a:ln>
                  </pic:spPr>
                </pic:pic>
              </a:graphicData>
            </a:graphic>
          </wp:inline>
        </w:drawing>
      </w:r>
    </w:p>
    <w:p w14:paraId="10E4EE65" w14:textId="77777777" w:rsidR="001279E0" w:rsidRPr="002F487E" w:rsidRDefault="001279E0" w:rsidP="00314964">
      <w:pPr>
        <w:spacing w:after="0" w:line="360" w:lineRule="auto"/>
        <w:jc w:val="center"/>
        <w:rPr>
          <w:rFonts w:ascii="Arial" w:hAnsi="Arial" w:cs="Arial"/>
          <w:sz w:val="24"/>
          <w:szCs w:val="24"/>
        </w:rPr>
      </w:pPr>
    </w:p>
    <w:p w14:paraId="399A57DB" w14:textId="77777777" w:rsidR="001279E0" w:rsidRPr="002F487E" w:rsidRDefault="001279E0" w:rsidP="00314964">
      <w:pPr>
        <w:spacing w:after="0" w:line="360" w:lineRule="auto"/>
        <w:rPr>
          <w:rFonts w:ascii="Arial" w:hAnsi="Arial" w:cs="Arial"/>
          <w:sz w:val="24"/>
          <w:szCs w:val="24"/>
        </w:rPr>
      </w:pPr>
      <w:commentRangeStart w:id="38"/>
      <w:r w:rsidRPr="002F487E">
        <w:rPr>
          <w:rFonts w:ascii="Arial" w:hAnsi="Arial" w:cs="Arial"/>
          <w:sz w:val="24"/>
          <w:szCs w:val="24"/>
        </w:rPr>
        <w:t xml:space="preserve">Fonte: </w:t>
      </w:r>
      <w:hyperlink r:id="rId12" w:history="1">
        <w:r w:rsidRPr="002F487E">
          <w:rPr>
            <w:rStyle w:val="Hyperlink"/>
            <w:rFonts w:ascii="Arial" w:hAnsi="Arial" w:cs="Arial"/>
            <w:sz w:val="24"/>
            <w:szCs w:val="24"/>
          </w:rPr>
          <w:t>https://www.analyticsvidhya.com/blog/2021/05/what-is-big-data-introduction-uses-and-applications/</w:t>
        </w:r>
      </w:hyperlink>
      <w:r w:rsidRPr="002F487E">
        <w:rPr>
          <w:rFonts w:ascii="Arial" w:hAnsi="Arial" w:cs="Arial"/>
          <w:sz w:val="24"/>
          <w:szCs w:val="24"/>
        </w:rPr>
        <w:t xml:space="preserve"> . Acesso em: 24 mar. 23.</w:t>
      </w:r>
      <w:commentRangeEnd w:id="38"/>
      <w:r w:rsidR="00F6608A">
        <w:rPr>
          <w:rStyle w:val="Refdecomentrio"/>
        </w:rPr>
        <w:commentReference w:id="38"/>
      </w:r>
    </w:p>
    <w:p w14:paraId="60DDF109" w14:textId="5D3575EB" w:rsidR="00FA2BE7" w:rsidRPr="002F487E" w:rsidRDefault="001279E0" w:rsidP="00314964">
      <w:pPr>
        <w:spacing w:after="0" w:line="360" w:lineRule="auto"/>
        <w:rPr>
          <w:rFonts w:ascii="Arial" w:hAnsi="Arial" w:cs="Arial"/>
          <w:sz w:val="24"/>
          <w:szCs w:val="24"/>
        </w:rPr>
      </w:pPr>
      <w:r w:rsidRPr="002F487E">
        <w:rPr>
          <w:rFonts w:ascii="Arial" w:hAnsi="Arial" w:cs="Arial"/>
          <w:sz w:val="24"/>
          <w:szCs w:val="24"/>
        </w:rPr>
        <w:tab/>
      </w:r>
    </w:p>
    <w:p w14:paraId="4FA43025" w14:textId="77777777" w:rsidR="001279E0" w:rsidRPr="002F487E" w:rsidRDefault="001279E0" w:rsidP="003653C9">
      <w:pPr>
        <w:spacing w:after="0" w:line="360" w:lineRule="auto"/>
        <w:ind w:firstLine="708"/>
        <w:jc w:val="both"/>
        <w:rPr>
          <w:rFonts w:ascii="Arial" w:hAnsi="Arial" w:cs="Arial"/>
          <w:sz w:val="24"/>
          <w:szCs w:val="24"/>
        </w:rPr>
      </w:pPr>
      <w:r w:rsidRPr="002F487E">
        <w:rPr>
          <w:rFonts w:ascii="Arial" w:hAnsi="Arial" w:cs="Arial"/>
          <w:sz w:val="24"/>
          <w:szCs w:val="24"/>
        </w:rPr>
        <w:t>Neste trabalho são utilizados os conceitos descritos por Arrais (2022):</w:t>
      </w:r>
    </w:p>
    <w:p w14:paraId="3DF53C1C" w14:textId="77777777" w:rsidR="001279E0" w:rsidDel="009C1910" w:rsidRDefault="001279E0" w:rsidP="009C1910">
      <w:pPr>
        <w:pStyle w:val="Default"/>
        <w:numPr>
          <w:ilvl w:val="0"/>
          <w:numId w:val="14"/>
        </w:numPr>
        <w:spacing w:line="360" w:lineRule="auto"/>
        <w:jc w:val="both"/>
        <w:rPr>
          <w:del w:id="39" w:author="Ameliara Freire" w:date="2023-04-19T20:03:00Z"/>
          <w:rFonts w:ascii="Arial" w:hAnsi="Arial" w:cs="Arial"/>
        </w:rPr>
      </w:pPr>
      <w:r w:rsidRPr="002F487E">
        <w:rPr>
          <w:rFonts w:ascii="Arial" w:hAnsi="Arial" w:cs="Arial"/>
        </w:rPr>
        <w:t xml:space="preserve">- Volume: Big Data é formado por um conjunto de dados tão grande que é necessário ferramentas e estruturas especializadas para seu armazenamento, processamento e análise. Esse grande volume é gerado pelas indústrias, saúde, Internet das Coisas e demais sistemas de forma exponencial. Não existe um limite fixo para que uma quantidade de dados seja considerada como big data, mas normalmente são dados em grande escala que oferecem desafios para armazenamento, gerenciamento e processamento, necessitando de ferramentas não tradicionais. </w:t>
      </w:r>
    </w:p>
    <w:p w14:paraId="6FEEEBD5" w14:textId="77777777" w:rsidR="009C1910" w:rsidRPr="002F487E" w:rsidRDefault="009C1910" w:rsidP="003653C9">
      <w:pPr>
        <w:pStyle w:val="Default"/>
        <w:numPr>
          <w:ilvl w:val="0"/>
          <w:numId w:val="14"/>
        </w:numPr>
        <w:spacing w:line="360" w:lineRule="auto"/>
        <w:jc w:val="both"/>
        <w:rPr>
          <w:ins w:id="40" w:author="Ameliara Freire" w:date="2023-04-19T20:03:00Z"/>
          <w:rFonts w:ascii="Arial" w:hAnsi="Arial" w:cs="Arial"/>
        </w:rPr>
      </w:pPr>
    </w:p>
    <w:p w14:paraId="040FD0BF" w14:textId="77777777" w:rsidR="001279E0" w:rsidRPr="009C1910" w:rsidDel="009C1910" w:rsidRDefault="001279E0" w:rsidP="003653C9">
      <w:pPr>
        <w:pStyle w:val="Default"/>
        <w:numPr>
          <w:ilvl w:val="0"/>
          <w:numId w:val="14"/>
        </w:numPr>
        <w:spacing w:line="360" w:lineRule="auto"/>
        <w:jc w:val="both"/>
        <w:rPr>
          <w:del w:id="41" w:author="Ameliara Freire" w:date="2023-04-19T20:03:00Z"/>
          <w:rFonts w:ascii="Arial" w:hAnsi="Arial" w:cs="Arial"/>
        </w:rPr>
      </w:pPr>
    </w:p>
    <w:p w14:paraId="6DC7E94E" w14:textId="5631935E" w:rsidR="001279E0" w:rsidRPr="002F487E" w:rsidDel="00F6608A" w:rsidRDefault="001279E0" w:rsidP="003653C9">
      <w:pPr>
        <w:pStyle w:val="Default"/>
        <w:spacing w:line="360" w:lineRule="auto"/>
        <w:ind w:left="708"/>
        <w:jc w:val="both"/>
        <w:rPr>
          <w:del w:id="42" w:author="Ameliara Freire" w:date="2023-04-19T18:54:00Z"/>
          <w:rFonts w:ascii="Arial" w:hAnsi="Arial" w:cs="Arial"/>
          <w:color w:val="auto"/>
        </w:rPr>
      </w:pPr>
      <w:del w:id="43" w:author="Ameliara Freire" w:date="2023-04-19T20:03:00Z">
        <w:r w:rsidRPr="002F487E" w:rsidDel="009C1910">
          <w:rPr>
            <w:rFonts w:ascii="Arial" w:hAnsi="Arial" w:cs="Arial"/>
          </w:rPr>
          <w:delText xml:space="preserve">- </w:delText>
        </w:r>
      </w:del>
      <w:r w:rsidRPr="002F487E">
        <w:rPr>
          <w:rFonts w:ascii="Arial" w:hAnsi="Arial" w:cs="Arial"/>
        </w:rPr>
        <w:t xml:space="preserve">Velocidade: este conceito está relacionado com a rapidez em que os dados são gerados, o que influencia diretamente no crescimento exponencial dos dados e no volume alto para </w:t>
      </w:r>
      <w:r w:rsidRPr="002F487E">
        <w:rPr>
          <w:rFonts w:ascii="Arial" w:hAnsi="Arial" w:cs="Arial"/>
          <w:color w:val="auto"/>
        </w:rPr>
        <w:t xml:space="preserve">armazenamento. Algumas aplicações precisam analisar esses dados em tempo real, e, portanto, é necessário ter ferramentas especializadas para essa ingestão e análise com alta velocidade para decisões mais </w:t>
      </w:r>
      <w:proofErr w:type="spellStart"/>
      <w:r w:rsidRPr="002F487E">
        <w:rPr>
          <w:rFonts w:ascii="Arial" w:hAnsi="Arial" w:cs="Arial"/>
          <w:color w:val="auto"/>
        </w:rPr>
        <w:t>assertivas.</w:t>
      </w:r>
    </w:p>
    <w:p w14:paraId="294E3ED6" w14:textId="680BB83C" w:rsidR="001279E0" w:rsidRPr="002F487E" w:rsidDel="009C1910" w:rsidRDefault="001279E0" w:rsidP="003653C9">
      <w:pPr>
        <w:pStyle w:val="Default"/>
        <w:spacing w:line="360" w:lineRule="auto"/>
        <w:jc w:val="both"/>
        <w:rPr>
          <w:del w:id="44" w:author="Ameliara Freire" w:date="2023-04-19T20:03:00Z"/>
          <w:rFonts w:ascii="Arial" w:hAnsi="Arial" w:cs="Arial"/>
          <w:color w:val="auto"/>
        </w:rPr>
      </w:pPr>
      <w:del w:id="45" w:author="Ameliara Freire" w:date="2023-04-19T18:54:00Z">
        <w:r w:rsidRPr="002F487E" w:rsidDel="00F6608A">
          <w:rPr>
            <w:rFonts w:ascii="Arial" w:hAnsi="Arial" w:cs="Arial"/>
            <w:color w:val="auto"/>
          </w:rPr>
          <w:delText xml:space="preserve"> </w:delText>
        </w:r>
      </w:del>
    </w:p>
    <w:p w14:paraId="39CD67FE" w14:textId="24A7D361" w:rsidR="001279E0" w:rsidRPr="002F487E" w:rsidDel="00F6608A" w:rsidRDefault="001279E0" w:rsidP="003653C9">
      <w:pPr>
        <w:pStyle w:val="Default"/>
        <w:spacing w:line="360" w:lineRule="auto"/>
        <w:jc w:val="both"/>
        <w:rPr>
          <w:del w:id="46" w:author="Ameliara Freire" w:date="2023-04-19T18:55:00Z"/>
          <w:rFonts w:ascii="Arial" w:hAnsi="Arial" w:cs="Arial"/>
          <w:color w:val="auto"/>
        </w:rPr>
      </w:pPr>
      <w:del w:id="47" w:author="Ameliara Freire" w:date="2023-04-19T20:03:00Z">
        <w:r w:rsidRPr="002F487E" w:rsidDel="009C1910">
          <w:rPr>
            <w:rFonts w:ascii="Arial" w:hAnsi="Arial" w:cs="Arial"/>
            <w:color w:val="auto"/>
          </w:rPr>
          <w:delText xml:space="preserve">- </w:delText>
        </w:r>
      </w:del>
      <w:r w:rsidRPr="002F487E">
        <w:rPr>
          <w:rFonts w:ascii="Arial" w:hAnsi="Arial" w:cs="Arial"/>
          <w:color w:val="auto"/>
        </w:rPr>
        <w:t>Variedade</w:t>
      </w:r>
      <w:proofErr w:type="spellEnd"/>
      <w:r w:rsidRPr="002F487E">
        <w:rPr>
          <w:rFonts w:ascii="Arial" w:hAnsi="Arial" w:cs="Arial"/>
          <w:color w:val="auto"/>
        </w:rPr>
        <w:t xml:space="preserve">: refere-se à variedade de dados que são gerados (dados estruturados, não estruturados e semiestruturados). Temos dados em formato de textos, imagens, áudios, vídeos, oriundos de sensores, de operações; e os sistemas precisam ser flexíveis para atender todos esses formatos e suas especificidades para que possa ser possível o tratamento e aquisição de informações a partir dos mesmos. </w:t>
      </w:r>
    </w:p>
    <w:p w14:paraId="181B435B" w14:textId="77777777" w:rsidR="001279E0" w:rsidRPr="002F487E" w:rsidRDefault="001279E0" w:rsidP="003653C9">
      <w:pPr>
        <w:pStyle w:val="Default"/>
        <w:spacing w:line="360" w:lineRule="auto"/>
        <w:ind w:left="708"/>
        <w:jc w:val="both"/>
        <w:rPr>
          <w:rFonts w:ascii="Arial" w:hAnsi="Arial" w:cs="Arial"/>
          <w:color w:val="auto"/>
        </w:rPr>
      </w:pPr>
    </w:p>
    <w:p w14:paraId="68F3C9DB" w14:textId="77777777" w:rsidR="001279E0" w:rsidRPr="002F487E" w:rsidDel="00F6608A" w:rsidRDefault="001279E0" w:rsidP="003653C9">
      <w:pPr>
        <w:pStyle w:val="Default"/>
        <w:spacing w:line="360" w:lineRule="auto"/>
        <w:ind w:left="708"/>
        <w:jc w:val="both"/>
        <w:rPr>
          <w:del w:id="48" w:author="Ameliara Freire" w:date="2023-04-19T18:55:00Z"/>
          <w:rFonts w:ascii="Arial" w:hAnsi="Arial" w:cs="Arial"/>
          <w:color w:val="auto"/>
        </w:rPr>
      </w:pPr>
      <w:r w:rsidRPr="002F487E">
        <w:rPr>
          <w:rFonts w:ascii="Arial" w:hAnsi="Arial" w:cs="Arial"/>
          <w:color w:val="auto"/>
        </w:rPr>
        <w:t xml:space="preserve">- Veracidade: este conceito se refere ao aspecto de confiabilidade dos dados. Para extrair valor, gerando informações de qualidade, é necessário que os dados sejam limpos e que ruídos (dados incorretos e/ou faltantes sejam identificados e/ou eliminados). </w:t>
      </w:r>
    </w:p>
    <w:p w14:paraId="6B93C18E" w14:textId="77777777" w:rsidR="001279E0" w:rsidRPr="002F487E" w:rsidRDefault="001279E0" w:rsidP="003653C9">
      <w:pPr>
        <w:pStyle w:val="Default"/>
        <w:spacing w:line="360" w:lineRule="auto"/>
        <w:ind w:left="708"/>
        <w:jc w:val="both"/>
        <w:rPr>
          <w:rFonts w:ascii="Arial" w:hAnsi="Arial" w:cs="Arial"/>
          <w:color w:val="auto"/>
        </w:rPr>
      </w:pPr>
    </w:p>
    <w:p w14:paraId="1E754D1D" w14:textId="77777777" w:rsidR="001279E0" w:rsidRPr="002F487E" w:rsidRDefault="001279E0" w:rsidP="003653C9">
      <w:pPr>
        <w:pStyle w:val="Default"/>
        <w:spacing w:line="360" w:lineRule="auto"/>
        <w:ind w:left="708"/>
        <w:jc w:val="both"/>
        <w:rPr>
          <w:rFonts w:ascii="Arial" w:hAnsi="Arial" w:cs="Arial"/>
          <w:color w:val="auto"/>
        </w:rPr>
      </w:pPr>
      <w:r w:rsidRPr="002F487E">
        <w:rPr>
          <w:rFonts w:ascii="Arial" w:hAnsi="Arial" w:cs="Arial"/>
          <w:color w:val="auto"/>
        </w:rPr>
        <w:t xml:space="preserve">- Valor: refere-se à utilidade que os dados possuem para a finalidade pretendida, ou seja, para atender alguma necessidade ou resolver um problema. Esse valor está associado diretamente à veracidade e precisão dessas informações, podendo também em algumas aplicações depender da velocidade de processamento para tomada de decisões. </w:t>
      </w:r>
    </w:p>
    <w:p w14:paraId="31BD8958" w14:textId="77777777" w:rsidR="00FA2BE7" w:rsidRDefault="00FA2BE7" w:rsidP="00314964">
      <w:pPr>
        <w:spacing w:after="0" w:line="360" w:lineRule="auto"/>
        <w:jc w:val="both"/>
        <w:rPr>
          <w:rFonts w:ascii="Arial" w:eastAsia="Arial" w:hAnsi="Arial" w:cs="Arial"/>
          <w:sz w:val="24"/>
          <w:szCs w:val="24"/>
        </w:rPr>
      </w:pPr>
    </w:p>
    <w:p w14:paraId="59933128" w14:textId="77777777" w:rsidR="00255353" w:rsidRDefault="00255353" w:rsidP="00314964">
      <w:pPr>
        <w:spacing w:after="0" w:line="360" w:lineRule="auto"/>
        <w:jc w:val="both"/>
        <w:rPr>
          <w:rFonts w:ascii="Arial" w:eastAsia="Arial" w:hAnsi="Arial" w:cs="Arial"/>
          <w:sz w:val="24"/>
          <w:szCs w:val="24"/>
        </w:rPr>
      </w:pPr>
    </w:p>
    <w:p w14:paraId="4FA49270" w14:textId="77777777" w:rsidR="00255353" w:rsidRDefault="00255353" w:rsidP="00314964">
      <w:pPr>
        <w:spacing w:after="0" w:line="360" w:lineRule="auto"/>
        <w:jc w:val="both"/>
        <w:rPr>
          <w:rFonts w:ascii="Arial" w:eastAsia="Arial" w:hAnsi="Arial" w:cs="Arial"/>
          <w:sz w:val="24"/>
          <w:szCs w:val="24"/>
        </w:rPr>
      </w:pPr>
    </w:p>
    <w:p w14:paraId="4FE9149D" w14:textId="77777777" w:rsidR="00255353" w:rsidRDefault="00255353" w:rsidP="00314964">
      <w:pPr>
        <w:spacing w:after="0" w:line="360" w:lineRule="auto"/>
        <w:jc w:val="both"/>
        <w:rPr>
          <w:rFonts w:ascii="Arial" w:eastAsia="Arial" w:hAnsi="Arial" w:cs="Arial"/>
          <w:sz w:val="24"/>
          <w:szCs w:val="24"/>
        </w:rPr>
      </w:pPr>
    </w:p>
    <w:p w14:paraId="1AB1FF54" w14:textId="77777777" w:rsidR="00255353" w:rsidRDefault="00255353" w:rsidP="00314964">
      <w:pPr>
        <w:spacing w:after="0" w:line="360" w:lineRule="auto"/>
        <w:jc w:val="both"/>
        <w:rPr>
          <w:rFonts w:ascii="Arial" w:eastAsia="Arial" w:hAnsi="Arial" w:cs="Arial"/>
          <w:sz w:val="24"/>
          <w:szCs w:val="24"/>
        </w:rPr>
      </w:pPr>
    </w:p>
    <w:p w14:paraId="537366FF" w14:textId="77777777" w:rsidR="00255353" w:rsidRDefault="00255353" w:rsidP="00314964">
      <w:pPr>
        <w:spacing w:after="0" w:line="360" w:lineRule="auto"/>
        <w:jc w:val="both"/>
        <w:rPr>
          <w:rFonts w:ascii="Arial" w:eastAsia="Arial" w:hAnsi="Arial" w:cs="Arial"/>
          <w:sz w:val="24"/>
          <w:szCs w:val="24"/>
        </w:rPr>
      </w:pPr>
    </w:p>
    <w:p w14:paraId="65E05E5E" w14:textId="77777777" w:rsidR="00255353" w:rsidRDefault="00255353" w:rsidP="00314964">
      <w:pPr>
        <w:spacing w:after="0" w:line="360" w:lineRule="auto"/>
        <w:jc w:val="both"/>
        <w:rPr>
          <w:rFonts w:ascii="Arial" w:eastAsia="Arial" w:hAnsi="Arial" w:cs="Arial"/>
          <w:sz w:val="24"/>
          <w:szCs w:val="24"/>
        </w:rPr>
      </w:pPr>
    </w:p>
    <w:p w14:paraId="385B98B4" w14:textId="77777777" w:rsidR="00255353" w:rsidRDefault="00255353" w:rsidP="00314964">
      <w:pPr>
        <w:spacing w:after="0" w:line="360" w:lineRule="auto"/>
        <w:jc w:val="both"/>
        <w:rPr>
          <w:rFonts w:ascii="Arial" w:eastAsia="Arial" w:hAnsi="Arial" w:cs="Arial"/>
          <w:sz w:val="24"/>
          <w:szCs w:val="24"/>
        </w:rPr>
      </w:pPr>
    </w:p>
    <w:p w14:paraId="27A8B7A0" w14:textId="77777777" w:rsidR="00255353" w:rsidRDefault="00255353" w:rsidP="00314964">
      <w:pPr>
        <w:spacing w:after="0" w:line="360" w:lineRule="auto"/>
        <w:jc w:val="both"/>
        <w:rPr>
          <w:rFonts w:ascii="Arial" w:eastAsia="Arial" w:hAnsi="Arial" w:cs="Arial"/>
          <w:sz w:val="24"/>
          <w:szCs w:val="24"/>
        </w:rPr>
      </w:pPr>
    </w:p>
    <w:p w14:paraId="00B3B1FE" w14:textId="5EB5E83B" w:rsidR="00FA2BE7" w:rsidRDefault="000D01B6" w:rsidP="00314964">
      <w:pPr>
        <w:spacing w:after="0" w:line="360" w:lineRule="auto"/>
        <w:jc w:val="both"/>
        <w:rPr>
          <w:rFonts w:ascii="Arial" w:eastAsia="Arial" w:hAnsi="Arial" w:cs="Arial"/>
          <w:sz w:val="24"/>
          <w:szCs w:val="24"/>
        </w:rPr>
      </w:pPr>
      <w:del w:id="49" w:author="Ameliara Freire" w:date="2023-04-19T18:56:00Z">
        <w:r w:rsidDel="00F6608A">
          <w:rPr>
            <w:rFonts w:ascii="Arial" w:eastAsia="Arial" w:hAnsi="Arial" w:cs="Arial"/>
            <w:sz w:val="24"/>
            <w:szCs w:val="24"/>
          </w:rPr>
          <w:lastRenderedPageBreak/>
          <w:delText>1.</w:delText>
        </w:r>
      </w:del>
      <w:r>
        <w:rPr>
          <w:rFonts w:ascii="Arial" w:eastAsia="Arial" w:hAnsi="Arial" w:cs="Arial"/>
          <w:sz w:val="24"/>
          <w:szCs w:val="24"/>
        </w:rPr>
        <w:t xml:space="preserve">2.2 </w:t>
      </w:r>
      <w:r w:rsidR="00FA2BE7">
        <w:rPr>
          <w:rFonts w:ascii="Arial" w:eastAsia="Arial" w:hAnsi="Arial" w:cs="Arial"/>
          <w:sz w:val="24"/>
          <w:szCs w:val="24"/>
        </w:rPr>
        <w:t>DATA WAREHOUSE</w:t>
      </w:r>
    </w:p>
    <w:p w14:paraId="6F53FC0C" w14:textId="77777777" w:rsidR="00783947" w:rsidRPr="002F487E" w:rsidRDefault="00783947">
      <w:pPr>
        <w:pStyle w:val="NormalWeb"/>
        <w:spacing w:before="0" w:beforeAutospacing="0" w:after="0" w:afterAutospacing="0" w:line="360" w:lineRule="auto"/>
        <w:jc w:val="both"/>
        <w:rPr>
          <w:rFonts w:ascii="Arial" w:hAnsi="Arial" w:cs="Arial"/>
        </w:rPr>
        <w:pPrChange w:id="50" w:author="Ameliara Freire" w:date="2023-04-19T18:56:00Z">
          <w:pPr>
            <w:pStyle w:val="NormalWeb"/>
            <w:spacing w:before="0" w:beforeAutospacing="0" w:after="0" w:afterAutospacing="0" w:line="360" w:lineRule="auto"/>
          </w:pPr>
        </w:pPrChange>
      </w:pPr>
      <w:commentRangeStart w:id="51"/>
      <w:r w:rsidRPr="002F487E">
        <w:rPr>
          <w:rFonts w:ascii="Arial" w:hAnsi="Arial" w:cs="Arial"/>
          <w:color w:val="000000"/>
        </w:rPr>
        <w:t>Data Warehouse é um repositório que armazena dados estruturados e semiestruturados para relatórios e análises. Assim como o Data Lake o Data Warehouse pode armazenar grandes quantidades de informações e ajuda as empresas na tomada de decisão.</w:t>
      </w:r>
      <w:commentRangeEnd w:id="51"/>
      <w:r w:rsidR="00F6608A">
        <w:rPr>
          <w:rStyle w:val="Refdecomentrio"/>
          <w:rFonts w:ascii="Calibri" w:eastAsia="Calibri" w:hAnsi="Calibri" w:cs="Calibri"/>
        </w:rPr>
        <w:commentReference w:id="51"/>
      </w:r>
    </w:p>
    <w:p w14:paraId="0D043DE0" w14:textId="1407A0E4" w:rsidR="00783947" w:rsidRPr="002F487E" w:rsidRDefault="00783947" w:rsidP="00314964">
      <w:pPr>
        <w:spacing w:after="0" w:line="360" w:lineRule="auto"/>
        <w:rPr>
          <w:rFonts w:ascii="Arial" w:hAnsi="Arial" w:cs="Arial"/>
          <w:noProof/>
          <w:color w:val="000000"/>
          <w:bdr w:val="none" w:sz="0" w:space="0" w:color="auto" w:frame="1"/>
        </w:rPr>
      </w:pPr>
      <w:r w:rsidRPr="002F487E">
        <w:rPr>
          <w:rFonts w:ascii="Arial" w:hAnsi="Arial" w:cs="Arial"/>
          <w:sz w:val="24"/>
          <w:szCs w:val="24"/>
        </w:rPr>
        <w:br/>
      </w:r>
      <w:r w:rsidRPr="002F487E">
        <w:rPr>
          <w:rFonts w:ascii="Arial" w:hAnsi="Arial" w:cs="Arial"/>
          <w:noProof/>
        </w:rPr>
        <w:drawing>
          <wp:inline distT="0" distB="0" distL="0" distR="0" wp14:anchorId="4CBD4910" wp14:editId="66B1DE6C">
            <wp:extent cx="5372100" cy="3467119"/>
            <wp:effectExtent l="0" t="0" r="0" b="0"/>
            <wp:docPr id="544103916"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03916" name="Imagem 2" descr="Diagrama&#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1456" cy="3473157"/>
                    </a:xfrm>
                    <a:prstGeom prst="rect">
                      <a:avLst/>
                    </a:prstGeom>
                    <a:noFill/>
                    <a:ln>
                      <a:noFill/>
                    </a:ln>
                  </pic:spPr>
                </pic:pic>
              </a:graphicData>
            </a:graphic>
          </wp:inline>
        </w:drawing>
      </w:r>
    </w:p>
    <w:p w14:paraId="38DDCE6C" w14:textId="77777777" w:rsidR="00783947" w:rsidRPr="002F487E" w:rsidRDefault="00783947" w:rsidP="00314964">
      <w:pPr>
        <w:pStyle w:val="NormalWeb"/>
        <w:spacing w:before="0" w:beforeAutospacing="0" w:after="0" w:afterAutospacing="0" w:line="360" w:lineRule="auto"/>
        <w:rPr>
          <w:rFonts w:ascii="Arial" w:hAnsi="Arial" w:cs="Arial"/>
          <w:color w:val="000000"/>
        </w:rPr>
      </w:pPr>
      <w:commentRangeStart w:id="52"/>
      <w:r w:rsidRPr="002F487E">
        <w:rPr>
          <w:rFonts w:ascii="Arial" w:hAnsi="Arial" w:cs="Arial"/>
          <w:color w:val="000000"/>
        </w:rPr>
        <w:t xml:space="preserve">Fonte: </w:t>
      </w:r>
      <w:hyperlink r:id="rId14" w:history="1">
        <w:r w:rsidRPr="002F487E">
          <w:rPr>
            <w:rStyle w:val="Hyperlink"/>
            <w:rFonts w:ascii="Arial" w:hAnsi="Arial" w:cs="Arial"/>
            <w:color w:val="1155CC"/>
          </w:rPr>
          <w:t>https://www.astera.com/pt/tipo/blog/defini%C3%A7%C3%A3o-de-data-warehouse/</w:t>
        </w:r>
      </w:hyperlink>
      <w:r w:rsidRPr="002F487E">
        <w:rPr>
          <w:rFonts w:ascii="Arial" w:hAnsi="Arial" w:cs="Arial"/>
        </w:rPr>
        <w:t xml:space="preserve">. Acesso </w:t>
      </w:r>
      <w:proofErr w:type="gramStart"/>
      <w:r w:rsidRPr="002F487E">
        <w:rPr>
          <w:rFonts w:ascii="Arial" w:hAnsi="Arial" w:cs="Arial"/>
        </w:rPr>
        <w:t>em :</w:t>
      </w:r>
      <w:proofErr w:type="gramEnd"/>
      <w:r w:rsidRPr="002F487E">
        <w:rPr>
          <w:rFonts w:ascii="Arial" w:hAnsi="Arial" w:cs="Arial"/>
        </w:rPr>
        <w:t xml:space="preserve"> 04 abr. 23.</w:t>
      </w:r>
      <w:commentRangeEnd w:id="52"/>
      <w:r w:rsidR="00F6608A">
        <w:rPr>
          <w:rStyle w:val="Refdecomentrio"/>
          <w:rFonts w:ascii="Calibri" w:eastAsia="Calibri" w:hAnsi="Calibri" w:cs="Calibri"/>
        </w:rPr>
        <w:commentReference w:id="52"/>
      </w:r>
    </w:p>
    <w:p w14:paraId="3044E7C4" w14:textId="77777777" w:rsidR="00783947" w:rsidRPr="002F487E" w:rsidRDefault="00783947" w:rsidP="00314964">
      <w:pPr>
        <w:spacing w:after="0" w:line="360" w:lineRule="auto"/>
        <w:rPr>
          <w:rFonts w:ascii="Arial" w:hAnsi="Arial" w:cs="Arial"/>
          <w:sz w:val="24"/>
          <w:szCs w:val="24"/>
        </w:rPr>
      </w:pPr>
    </w:p>
    <w:p w14:paraId="5E7C1E92" w14:textId="3BB9A700" w:rsidR="00783947" w:rsidRPr="00783947" w:rsidRDefault="00783947" w:rsidP="00314964">
      <w:pPr>
        <w:pStyle w:val="NormalWeb"/>
        <w:spacing w:before="0" w:beforeAutospacing="0" w:after="0" w:afterAutospacing="0" w:line="360" w:lineRule="auto"/>
        <w:rPr>
          <w:rFonts w:ascii="Arial" w:hAnsi="Arial" w:cs="Arial"/>
        </w:rPr>
      </w:pPr>
      <w:bookmarkStart w:id="53" w:name="_Hlk132209489"/>
      <w:del w:id="54" w:author="Ameliara Freire" w:date="2023-04-19T18:57:00Z">
        <w:r w:rsidRPr="00783947" w:rsidDel="00F6608A">
          <w:rPr>
            <w:rFonts w:ascii="Arial" w:hAnsi="Arial" w:cs="Arial"/>
            <w:color w:val="000000"/>
          </w:rPr>
          <w:delText>1.</w:delText>
        </w:r>
      </w:del>
      <w:r w:rsidRPr="00783947">
        <w:rPr>
          <w:rFonts w:ascii="Arial" w:hAnsi="Arial" w:cs="Arial"/>
          <w:color w:val="000000"/>
        </w:rPr>
        <w:t>2.2.1 Benefícios do Data Warehouse</w:t>
      </w:r>
    </w:p>
    <w:bookmarkEnd w:id="53"/>
    <w:p w14:paraId="5AADB51B" w14:textId="77777777" w:rsidR="00783947" w:rsidRPr="002F487E" w:rsidRDefault="00783947" w:rsidP="005323B5">
      <w:pPr>
        <w:pStyle w:val="NormalWeb"/>
        <w:spacing w:before="0" w:beforeAutospacing="0" w:after="0" w:afterAutospacing="0" w:line="360" w:lineRule="auto"/>
        <w:jc w:val="both"/>
        <w:rPr>
          <w:rFonts w:ascii="Arial" w:hAnsi="Arial" w:cs="Arial"/>
          <w:color w:val="222222"/>
          <w:shd w:val="clear" w:color="auto" w:fill="FFFFFF"/>
        </w:rPr>
      </w:pPr>
      <w:r w:rsidRPr="002F487E">
        <w:rPr>
          <w:rFonts w:ascii="Arial" w:hAnsi="Arial" w:cs="Arial"/>
          <w:color w:val="000000"/>
        </w:rPr>
        <w:t xml:space="preserve">De acordo com </w:t>
      </w:r>
      <w:r w:rsidRPr="002F487E">
        <w:rPr>
          <w:rFonts w:ascii="Arial" w:hAnsi="Arial" w:cs="Arial"/>
          <w:color w:val="222222"/>
          <w:shd w:val="clear" w:color="auto" w:fill="FFFFFF"/>
        </w:rPr>
        <w:t>Microsoft (2023):</w:t>
      </w:r>
    </w:p>
    <w:p w14:paraId="5509C67E" w14:textId="77777777" w:rsidR="00783947" w:rsidRPr="002F487E" w:rsidRDefault="00783947" w:rsidP="005323B5">
      <w:pPr>
        <w:pStyle w:val="NormalWeb"/>
        <w:numPr>
          <w:ilvl w:val="0"/>
          <w:numId w:val="1"/>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Consolidação de dados de várias fontes em uma única fonte de verdade.</w:t>
      </w:r>
    </w:p>
    <w:p w14:paraId="7310A903" w14:textId="77777777" w:rsidR="00783947" w:rsidRPr="002F487E" w:rsidRDefault="00783947" w:rsidP="005323B5">
      <w:pPr>
        <w:pStyle w:val="NormalWeb"/>
        <w:numPr>
          <w:ilvl w:val="0"/>
          <w:numId w:val="1"/>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Armazenamento e análise de dados históricos de longo prazo abrangendo meses e anos.</w:t>
      </w:r>
    </w:p>
    <w:p w14:paraId="6130BEBD" w14:textId="77777777" w:rsidR="00783947" w:rsidRPr="002F487E" w:rsidRDefault="00783947" w:rsidP="005323B5">
      <w:pPr>
        <w:pStyle w:val="NormalWeb"/>
        <w:numPr>
          <w:ilvl w:val="0"/>
          <w:numId w:val="1"/>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Limpando e transformando dados para que eles sejam precisos, consistentes e padronizados em estrutura e forma.</w:t>
      </w:r>
    </w:p>
    <w:p w14:paraId="2612532B" w14:textId="77777777" w:rsidR="00783947" w:rsidRPr="002F487E" w:rsidRDefault="00783947" w:rsidP="005323B5">
      <w:pPr>
        <w:pStyle w:val="NormalWeb"/>
        <w:numPr>
          <w:ilvl w:val="0"/>
          <w:numId w:val="1"/>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Reduzindo os tempos de consulta ao coletar dados e processar análises, o que melhora o desempenho geral em todos os sistemas.</w:t>
      </w:r>
    </w:p>
    <w:p w14:paraId="280D71CA" w14:textId="77777777" w:rsidR="00783947" w:rsidRPr="002F487E" w:rsidRDefault="00783947" w:rsidP="005323B5">
      <w:pPr>
        <w:pStyle w:val="NormalWeb"/>
        <w:numPr>
          <w:ilvl w:val="0"/>
          <w:numId w:val="1"/>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Carregando dados com eficiência sem precisar lidar com os custos de implantação ou infraestrutura.</w:t>
      </w:r>
    </w:p>
    <w:p w14:paraId="26D30BB4" w14:textId="77777777" w:rsidR="00783947" w:rsidRPr="002F487E" w:rsidRDefault="00783947" w:rsidP="005323B5">
      <w:pPr>
        <w:pStyle w:val="NormalWeb"/>
        <w:numPr>
          <w:ilvl w:val="0"/>
          <w:numId w:val="1"/>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lastRenderedPageBreak/>
        <w:t>Protegendo dados para que eles sejam privados, protegidos e seguros. </w:t>
      </w:r>
    </w:p>
    <w:p w14:paraId="0974D083" w14:textId="77777777" w:rsidR="00783947" w:rsidRPr="002F487E" w:rsidRDefault="00783947" w:rsidP="005323B5">
      <w:pPr>
        <w:pStyle w:val="NormalWeb"/>
        <w:numPr>
          <w:ilvl w:val="0"/>
          <w:numId w:val="1"/>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Preparação de dados para análise por meio de mineração de dados, ferramentas de visualização e outras formas de análise avançada.</w:t>
      </w:r>
    </w:p>
    <w:p w14:paraId="616FD614" w14:textId="77777777" w:rsidR="00783947" w:rsidRPr="002F487E" w:rsidRDefault="00783947" w:rsidP="005323B5">
      <w:pPr>
        <w:spacing w:after="0" w:line="360" w:lineRule="auto"/>
        <w:jc w:val="both"/>
        <w:rPr>
          <w:rFonts w:ascii="Arial" w:hAnsi="Arial" w:cs="Arial"/>
          <w:sz w:val="24"/>
          <w:szCs w:val="24"/>
        </w:rPr>
      </w:pPr>
    </w:p>
    <w:p w14:paraId="1A74A8B7" w14:textId="4E0C9959" w:rsidR="00783947" w:rsidRPr="00783947" w:rsidRDefault="00783947" w:rsidP="005323B5">
      <w:pPr>
        <w:pStyle w:val="NormalWeb"/>
        <w:spacing w:before="0" w:beforeAutospacing="0" w:after="0" w:afterAutospacing="0" w:line="360" w:lineRule="auto"/>
        <w:jc w:val="both"/>
        <w:rPr>
          <w:rFonts w:ascii="Arial" w:hAnsi="Arial" w:cs="Arial"/>
        </w:rPr>
      </w:pPr>
      <w:bookmarkStart w:id="55" w:name="_Hlk132209504"/>
      <w:del w:id="56" w:author="Ameliara Freire" w:date="2023-04-19T18:57:00Z">
        <w:r w:rsidRPr="00783947" w:rsidDel="00F6608A">
          <w:rPr>
            <w:rFonts w:ascii="Arial" w:hAnsi="Arial" w:cs="Arial"/>
            <w:color w:val="000000"/>
          </w:rPr>
          <w:delText>1.</w:delText>
        </w:r>
      </w:del>
      <w:r w:rsidRPr="00783947">
        <w:rPr>
          <w:rFonts w:ascii="Arial" w:hAnsi="Arial" w:cs="Arial"/>
          <w:color w:val="000000"/>
        </w:rPr>
        <w:t>2.2.2 Arquitetura do Data Warehouse</w:t>
      </w:r>
      <w:bookmarkEnd w:id="55"/>
    </w:p>
    <w:p w14:paraId="08793A18" w14:textId="717DEA4D" w:rsidR="00783947" w:rsidRPr="002F487E" w:rsidRDefault="00783947" w:rsidP="005323B5">
      <w:pPr>
        <w:pStyle w:val="NormalWeb"/>
        <w:spacing w:before="0" w:beforeAutospacing="0" w:after="0" w:afterAutospacing="0" w:line="360" w:lineRule="auto"/>
        <w:jc w:val="both"/>
        <w:rPr>
          <w:rFonts w:ascii="Arial" w:hAnsi="Arial" w:cs="Arial"/>
        </w:rPr>
      </w:pPr>
      <w:r w:rsidRPr="002F487E">
        <w:rPr>
          <w:rStyle w:val="apple-tab-span"/>
          <w:rFonts w:ascii="Arial" w:hAnsi="Arial" w:cs="Arial"/>
          <w:color w:val="000000"/>
        </w:rPr>
        <w:tab/>
        <w:t>Um data warehouse, pode ser considerado mais do que apenas um repositório de dados. Ele é</w:t>
      </w:r>
      <w:r w:rsidRPr="002F487E">
        <w:rPr>
          <w:rFonts w:ascii="Arial" w:hAnsi="Arial" w:cs="Arial"/>
          <w:color w:val="000000"/>
        </w:rPr>
        <w:t xml:space="preserve"> um sistema altamente estruturado e cuidadosamente arquitetado composto por várias camadas que interage com seus dados e entre si de maneira diferente, essas camadas incluem </w:t>
      </w:r>
      <w:r w:rsidRPr="002F487E">
        <w:rPr>
          <w:rFonts w:ascii="Arial" w:hAnsi="Arial" w:cs="Arial"/>
          <w:color w:val="222222"/>
          <w:shd w:val="clear" w:color="auto" w:fill="FFFFFF"/>
        </w:rPr>
        <w:t>Microsoft (2023)</w:t>
      </w:r>
      <w:r w:rsidRPr="002F487E">
        <w:rPr>
          <w:rFonts w:ascii="Arial" w:hAnsi="Arial" w:cs="Arial"/>
          <w:color w:val="000000"/>
        </w:rPr>
        <w:t>:</w:t>
      </w:r>
    </w:p>
    <w:p w14:paraId="46CFE6C7" w14:textId="1B1B8ED5" w:rsidR="00783947" w:rsidRPr="002F487E" w:rsidDel="00062D08" w:rsidRDefault="00783947" w:rsidP="005323B5">
      <w:pPr>
        <w:pStyle w:val="NormalWeb"/>
        <w:numPr>
          <w:ilvl w:val="0"/>
          <w:numId w:val="13"/>
        </w:numPr>
        <w:spacing w:before="0" w:beforeAutospacing="0" w:after="0" w:afterAutospacing="0" w:line="360" w:lineRule="auto"/>
        <w:jc w:val="both"/>
        <w:rPr>
          <w:del w:id="57" w:author="Ameliara Freire" w:date="2023-04-19T20:04:00Z"/>
          <w:rFonts w:ascii="Arial" w:hAnsi="Arial" w:cs="Arial"/>
        </w:rPr>
      </w:pPr>
      <w:r w:rsidRPr="00062D08">
        <w:rPr>
          <w:rFonts w:ascii="Arial" w:hAnsi="Arial" w:cs="Arial"/>
          <w:color w:val="000000"/>
        </w:rPr>
        <w:t xml:space="preserve">Camada </w:t>
      </w:r>
      <w:proofErr w:type="gramStart"/>
      <w:r w:rsidRPr="00062D08">
        <w:rPr>
          <w:rFonts w:ascii="Arial" w:hAnsi="Arial" w:cs="Arial"/>
          <w:color w:val="000000"/>
        </w:rPr>
        <w:t>inferior :</w:t>
      </w:r>
      <w:proofErr w:type="gramEnd"/>
      <w:r w:rsidRPr="00062D08">
        <w:rPr>
          <w:rFonts w:ascii="Arial" w:hAnsi="Arial" w:cs="Arial"/>
          <w:color w:val="000000"/>
        </w:rPr>
        <w:t> </w:t>
      </w:r>
    </w:p>
    <w:p w14:paraId="30D53C75" w14:textId="4B29963F" w:rsidR="00783947" w:rsidRPr="00062D08" w:rsidRDefault="00783947" w:rsidP="005323B5">
      <w:pPr>
        <w:pStyle w:val="NormalWeb"/>
        <w:numPr>
          <w:ilvl w:val="0"/>
          <w:numId w:val="13"/>
        </w:numPr>
        <w:spacing w:before="0" w:beforeAutospacing="0" w:after="0" w:afterAutospacing="0" w:line="360" w:lineRule="auto"/>
        <w:jc w:val="both"/>
        <w:rPr>
          <w:rFonts w:ascii="Arial" w:hAnsi="Arial" w:cs="Arial"/>
        </w:rPr>
      </w:pPr>
      <w:del w:id="58" w:author="Ameliara Freire" w:date="2023-04-19T20:04:00Z">
        <w:r w:rsidRPr="00062D08" w:rsidDel="00062D08">
          <w:rPr>
            <w:rStyle w:val="apple-tab-span"/>
            <w:rFonts w:ascii="Arial" w:hAnsi="Arial" w:cs="Arial"/>
            <w:color w:val="000000"/>
          </w:rPr>
          <w:tab/>
        </w:r>
        <w:r w:rsidR="00314964" w:rsidRPr="00062D08" w:rsidDel="00062D08">
          <w:rPr>
            <w:rStyle w:val="apple-tab-span"/>
            <w:rFonts w:ascii="Arial" w:hAnsi="Arial" w:cs="Arial"/>
            <w:color w:val="000000"/>
          </w:rPr>
          <w:tab/>
        </w:r>
      </w:del>
      <w:r w:rsidRPr="00062D08">
        <w:rPr>
          <w:rFonts w:ascii="Arial" w:hAnsi="Arial" w:cs="Arial"/>
          <w:color w:val="000000"/>
        </w:rPr>
        <w:t>Com o processo de extração, transformação e carregamento chamado ELT, responsável também pelos dados armazenados e otimizados onde o tempo de consulta é mais rápido tem melhor desempenho.</w:t>
      </w:r>
    </w:p>
    <w:p w14:paraId="7D0F1E2D" w14:textId="53EBA8AD" w:rsidR="00783947" w:rsidRPr="002F487E" w:rsidDel="00062D08" w:rsidRDefault="00783947" w:rsidP="005323B5">
      <w:pPr>
        <w:pStyle w:val="NormalWeb"/>
        <w:numPr>
          <w:ilvl w:val="0"/>
          <w:numId w:val="13"/>
        </w:numPr>
        <w:spacing w:before="0" w:beforeAutospacing="0" w:after="0" w:afterAutospacing="0" w:line="360" w:lineRule="auto"/>
        <w:jc w:val="both"/>
        <w:rPr>
          <w:del w:id="59" w:author="Ameliara Freire" w:date="2023-04-19T20:04:00Z"/>
          <w:rFonts w:ascii="Arial" w:hAnsi="Arial" w:cs="Arial"/>
        </w:rPr>
      </w:pPr>
      <w:r w:rsidRPr="002F487E">
        <w:rPr>
          <w:rFonts w:ascii="Arial" w:hAnsi="Arial" w:cs="Arial"/>
          <w:color w:val="000000"/>
        </w:rPr>
        <w:t>Camada intermediária:</w:t>
      </w:r>
      <w:ins w:id="60" w:author="Ameliara Freire" w:date="2023-04-19T20:04:00Z">
        <w:r w:rsidR="00062D08" w:rsidRPr="002F487E" w:rsidDel="00062D08">
          <w:rPr>
            <w:rFonts w:ascii="Arial" w:hAnsi="Arial" w:cs="Arial"/>
          </w:rPr>
          <w:t xml:space="preserve"> </w:t>
        </w:r>
      </w:ins>
    </w:p>
    <w:p w14:paraId="4805A48D" w14:textId="4D2D0A29" w:rsidR="00783947" w:rsidRPr="002F487E" w:rsidRDefault="00783947" w:rsidP="005323B5">
      <w:pPr>
        <w:pStyle w:val="NormalWeb"/>
        <w:numPr>
          <w:ilvl w:val="0"/>
          <w:numId w:val="13"/>
        </w:numPr>
        <w:spacing w:before="0" w:beforeAutospacing="0" w:after="0" w:afterAutospacing="0" w:line="360" w:lineRule="auto"/>
        <w:jc w:val="both"/>
        <w:rPr>
          <w:rFonts w:ascii="Arial" w:hAnsi="Arial" w:cs="Arial"/>
        </w:rPr>
      </w:pPr>
      <w:del w:id="61" w:author="Ameliara Freire" w:date="2023-04-19T20:04:00Z">
        <w:r w:rsidRPr="002F487E" w:rsidDel="00062D08">
          <w:rPr>
            <w:rStyle w:val="apple-tab-span"/>
            <w:rFonts w:ascii="Arial" w:hAnsi="Arial" w:cs="Arial"/>
            <w:color w:val="000000"/>
          </w:rPr>
          <w:tab/>
        </w:r>
        <w:r w:rsidR="00314964" w:rsidDel="00062D08">
          <w:rPr>
            <w:rStyle w:val="apple-tab-span"/>
            <w:rFonts w:ascii="Arial" w:hAnsi="Arial" w:cs="Arial"/>
            <w:color w:val="000000"/>
          </w:rPr>
          <w:tab/>
        </w:r>
      </w:del>
      <w:r w:rsidRPr="002F487E">
        <w:rPr>
          <w:rFonts w:ascii="Arial" w:hAnsi="Arial" w:cs="Arial"/>
          <w:color w:val="000000"/>
        </w:rPr>
        <w:t>Com o processamento analítico online chamado como servidor OLAP, que acessam grandes volumes de dados do Data Warehouse onde os resultados são extremamente rápidos.</w:t>
      </w:r>
    </w:p>
    <w:p w14:paraId="12F4B874" w14:textId="3EAA7D31" w:rsidR="00783947" w:rsidRPr="002F487E" w:rsidDel="00062D08" w:rsidRDefault="00783947" w:rsidP="005323B5">
      <w:pPr>
        <w:pStyle w:val="NormalWeb"/>
        <w:numPr>
          <w:ilvl w:val="0"/>
          <w:numId w:val="13"/>
        </w:numPr>
        <w:spacing w:before="0" w:beforeAutospacing="0" w:after="0" w:afterAutospacing="0" w:line="360" w:lineRule="auto"/>
        <w:jc w:val="both"/>
        <w:rPr>
          <w:del w:id="62" w:author="Ameliara Freire" w:date="2023-04-19T20:04:00Z"/>
          <w:rFonts w:ascii="Arial" w:hAnsi="Arial" w:cs="Arial"/>
        </w:rPr>
      </w:pPr>
      <w:r w:rsidRPr="002F487E">
        <w:rPr>
          <w:rFonts w:ascii="Arial" w:hAnsi="Arial" w:cs="Arial"/>
          <w:color w:val="000000"/>
        </w:rPr>
        <w:t>Camada superior: </w:t>
      </w:r>
      <w:ins w:id="63" w:author="Ameliara Freire" w:date="2023-04-19T20:04:00Z">
        <w:r w:rsidR="00062D08" w:rsidRPr="002F487E" w:rsidDel="00062D08">
          <w:rPr>
            <w:rFonts w:ascii="Arial" w:hAnsi="Arial" w:cs="Arial"/>
          </w:rPr>
          <w:t xml:space="preserve"> </w:t>
        </w:r>
      </w:ins>
    </w:p>
    <w:p w14:paraId="5155043E" w14:textId="22F2260D" w:rsidR="00783947" w:rsidRPr="002F487E" w:rsidRDefault="00783947" w:rsidP="005323B5">
      <w:pPr>
        <w:pStyle w:val="NormalWeb"/>
        <w:numPr>
          <w:ilvl w:val="0"/>
          <w:numId w:val="13"/>
        </w:numPr>
        <w:spacing w:before="0" w:beforeAutospacing="0" w:after="0" w:afterAutospacing="0" w:line="360" w:lineRule="auto"/>
        <w:jc w:val="both"/>
        <w:rPr>
          <w:rFonts w:ascii="Arial" w:hAnsi="Arial" w:cs="Arial"/>
        </w:rPr>
      </w:pPr>
      <w:del w:id="64" w:author="Ameliara Freire" w:date="2023-04-19T20:04:00Z">
        <w:r w:rsidRPr="002F487E" w:rsidDel="00062D08">
          <w:rPr>
            <w:rStyle w:val="apple-tab-span"/>
            <w:rFonts w:ascii="Arial" w:hAnsi="Arial" w:cs="Arial"/>
            <w:color w:val="000000"/>
          </w:rPr>
          <w:tab/>
        </w:r>
        <w:r w:rsidR="00314964" w:rsidDel="00062D08">
          <w:rPr>
            <w:rStyle w:val="apple-tab-span"/>
            <w:rFonts w:ascii="Arial" w:hAnsi="Arial" w:cs="Arial"/>
            <w:color w:val="000000"/>
          </w:rPr>
          <w:tab/>
        </w:r>
      </w:del>
      <w:r w:rsidRPr="002F487E">
        <w:rPr>
          <w:rFonts w:ascii="Arial" w:hAnsi="Arial" w:cs="Arial"/>
          <w:color w:val="000000"/>
        </w:rPr>
        <w:t xml:space="preserve">É onde apresenta visualmente os dados processados </w:t>
      </w:r>
      <w:proofErr w:type="gramStart"/>
      <w:r w:rsidRPr="002F487E">
        <w:rPr>
          <w:rFonts w:ascii="Arial" w:hAnsi="Arial" w:cs="Arial"/>
          <w:color w:val="000000"/>
        </w:rPr>
        <w:t>e também</w:t>
      </w:r>
      <w:proofErr w:type="gramEnd"/>
      <w:r w:rsidRPr="002F487E">
        <w:rPr>
          <w:rFonts w:ascii="Arial" w:hAnsi="Arial" w:cs="Arial"/>
          <w:color w:val="000000"/>
        </w:rPr>
        <w:t xml:space="preserve"> é a camada mais utilizada pelos analistas que têm acesso e pode usar para a necessidade de relatórios e BI de autoatendimento.</w:t>
      </w:r>
    </w:p>
    <w:p w14:paraId="4590B104" w14:textId="559A51FC" w:rsidR="00783947" w:rsidRPr="002F487E" w:rsidDel="00F6608A" w:rsidRDefault="00783947" w:rsidP="005323B5">
      <w:pPr>
        <w:pStyle w:val="NormalWeb"/>
        <w:spacing w:before="0" w:beforeAutospacing="0" w:after="0" w:afterAutospacing="0" w:line="360" w:lineRule="auto"/>
        <w:jc w:val="both"/>
        <w:rPr>
          <w:del w:id="65" w:author="Ameliara Freire" w:date="2023-04-19T18:57:00Z"/>
          <w:rFonts w:ascii="Arial" w:hAnsi="Arial" w:cs="Arial"/>
        </w:rPr>
      </w:pPr>
    </w:p>
    <w:p w14:paraId="30DFDAAD" w14:textId="1DB4E5C7" w:rsidR="00783947" w:rsidRPr="00783947" w:rsidRDefault="00783947" w:rsidP="005323B5">
      <w:pPr>
        <w:pStyle w:val="NormalWeb"/>
        <w:spacing w:before="0" w:beforeAutospacing="0" w:after="0" w:afterAutospacing="0" w:line="360" w:lineRule="auto"/>
        <w:jc w:val="both"/>
        <w:rPr>
          <w:rFonts w:ascii="Arial" w:hAnsi="Arial" w:cs="Arial"/>
          <w:color w:val="000000"/>
        </w:rPr>
      </w:pPr>
      <w:bookmarkStart w:id="66" w:name="_Hlk132209618"/>
      <w:del w:id="67" w:author="Ameliara Freire" w:date="2023-04-19T18:57:00Z">
        <w:r w:rsidRPr="00783947" w:rsidDel="00F6608A">
          <w:rPr>
            <w:rFonts w:ascii="Arial" w:hAnsi="Arial" w:cs="Arial"/>
            <w:color w:val="000000"/>
          </w:rPr>
          <w:delText>1.</w:delText>
        </w:r>
      </w:del>
      <w:r w:rsidRPr="00783947">
        <w:rPr>
          <w:rFonts w:ascii="Arial" w:hAnsi="Arial" w:cs="Arial"/>
          <w:color w:val="000000"/>
        </w:rPr>
        <w:t xml:space="preserve">2.2.3 </w:t>
      </w:r>
      <w:r w:rsidR="00B9326C">
        <w:rPr>
          <w:rFonts w:ascii="Arial" w:hAnsi="Arial" w:cs="Arial"/>
          <w:color w:val="000000"/>
        </w:rPr>
        <w:t>P</w:t>
      </w:r>
      <w:r w:rsidRPr="00783947">
        <w:rPr>
          <w:rFonts w:ascii="Arial" w:hAnsi="Arial" w:cs="Arial"/>
          <w:color w:val="000000"/>
        </w:rPr>
        <w:t xml:space="preserve">rincipais características de um Data Warehouse </w:t>
      </w:r>
    </w:p>
    <w:bookmarkEnd w:id="66"/>
    <w:p w14:paraId="5AE3AEE8" w14:textId="4FB2A036" w:rsidR="00783947" w:rsidRPr="00783947" w:rsidRDefault="00783947" w:rsidP="005323B5">
      <w:pPr>
        <w:pStyle w:val="NormalWeb"/>
        <w:spacing w:before="0" w:beforeAutospacing="0" w:after="0" w:afterAutospacing="0" w:line="360" w:lineRule="auto"/>
        <w:jc w:val="both"/>
        <w:rPr>
          <w:rFonts w:ascii="Arial" w:hAnsi="Arial" w:cs="Arial"/>
        </w:rPr>
      </w:pPr>
      <w:r w:rsidRPr="00783947">
        <w:rPr>
          <w:rFonts w:ascii="Arial" w:hAnsi="Arial" w:cs="Arial"/>
          <w:color w:val="000000"/>
        </w:rPr>
        <w:t xml:space="preserve">De acordo com </w:t>
      </w:r>
      <w:r w:rsidRPr="00783947">
        <w:rPr>
          <w:rFonts w:ascii="Arial" w:hAnsi="Arial" w:cs="Arial"/>
          <w:color w:val="222222"/>
          <w:shd w:val="clear" w:color="auto" w:fill="FFFFFF"/>
        </w:rPr>
        <w:t>(ROCK CONTENT, 2021):</w:t>
      </w:r>
    </w:p>
    <w:p w14:paraId="6BB9ECEB" w14:textId="77777777" w:rsidR="00783947" w:rsidRPr="002F487E" w:rsidRDefault="00783947" w:rsidP="005323B5">
      <w:pPr>
        <w:pStyle w:val="NormalWeb"/>
        <w:numPr>
          <w:ilvl w:val="0"/>
          <w:numId w:val="2"/>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Gestão dos dados </w:t>
      </w:r>
    </w:p>
    <w:p w14:paraId="56C2F020" w14:textId="77777777" w:rsidR="00783947" w:rsidRPr="002F487E" w:rsidRDefault="00783947" w:rsidP="005323B5">
      <w:pPr>
        <w:pStyle w:val="NormalWeb"/>
        <w:numPr>
          <w:ilvl w:val="0"/>
          <w:numId w:val="2"/>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Integração dos dados</w:t>
      </w:r>
    </w:p>
    <w:p w14:paraId="0F82E61A" w14:textId="77777777" w:rsidR="00783947" w:rsidRPr="002F487E" w:rsidRDefault="00783947" w:rsidP="005323B5">
      <w:pPr>
        <w:pStyle w:val="NormalWeb"/>
        <w:numPr>
          <w:ilvl w:val="0"/>
          <w:numId w:val="2"/>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Não volatilidade dos dados</w:t>
      </w:r>
    </w:p>
    <w:p w14:paraId="6750106B" w14:textId="77777777" w:rsidR="00314964" w:rsidRPr="002F487E" w:rsidRDefault="00314964" w:rsidP="005323B5">
      <w:pPr>
        <w:pStyle w:val="NormalWeb"/>
        <w:spacing w:before="0" w:beforeAutospacing="0" w:after="0" w:afterAutospacing="0" w:line="360" w:lineRule="auto"/>
        <w:jc w:val="both"/>
        <w:rPr>
          <w:rFonts w:ascii="Arial" w:hAnsi="Arial" w:cs="Arial"/>
          <w:b/>
          <w:bCs/>
          <w:color w:val="000000"/>
        </w:rPr>
      </w:pPr>
    </w:p>
    <w:p w14:paraId="52FFD609" w14:textId="4E2B6406" w:rsidR="00783947" w:rsidRPr="00783947" w:rsidRDefault="00783947" w:rsidP="005323B5">
      <w:pPr>
        <w:pStyle w:val="NormalWeb"/>
        <w:spacing w:before="0" w:beforeAutospacing="0" w:after="0" w:afterAutospacing="0" w:line="360" w:lineRule="auto"/>
        <w:jc w:val="both"/>
        <w:rPr>
          <w:rFonts w:ascii="Arial" w:hAnsi="Arial" w:cs="Arial"/>
          <w:color w:val="222222"/>
          <w:shd w:val="clear" w:color="auto" w:fill="FFFFFF"/>
        </w:rPr>
      </w:pPr>
      <w:bookmarkStart w:id="68" w:name="_Hlk132209623"/>
      <w:r w:rsidRPr="00783947">
        <w:rPr>
          <w:rFonts w:ascii="Arial" w:hAnsi="Arial" w:cs="Arial"/>
          <w:color w:val="000000"/>
        </w:rPr>
        <w:t>1.2.2.4 Benefícios do Data Warehouse</w:t>
      </w:r>
    </w:p>
    <w:bookmarkEnd w:id="68"/>
    <w:p w14:paraId="54E6240C" w14:textId="77777777" w:rsidR="00783947" w:rsidRPr="00783947" w:rsidRDefault="00783947" w:rsidP="005323B5">
      <w:pPr>
        <w:pStyle w:val="NormalWeb"/>
        <w:spacing w:before="0" w:beforeAutospacing="0" w:after="0" w:afterAutospacing="0" w:line="360" w:lineRule="auto"/>
        <w:jc w:val="both"/>
        <w:rPr>
          <w:rFonts w:ascii="Arial" w:hAnsi="Arial" w:cs="Arial"/>
        </w:rPr>
      </w:pPr>
      <w:r w:rsidRPr="00783947">
        <w:rPr>
          <w:rFonts w:ascii="Arial" w:hAnsi="Arial" w:cs="Arial"/>
          <w:color w:val="000000"/>
        </w:rPr>
        <w:t xml:space="preserve">De acordo com </w:t>
      </w:r>
      <w:r w:rsidRPr="00783947">
        <w:rPr>
          <w:rFonts w:ascii="Arial" w:hAnsi="Arial" w:cs="Arial"/>
          <w:color w:val="222222"/>
          <w:shd w:val="clear" w:color="auto" w:fill="FFFFFF"/>
        </w:rPr>
        <w:t>(ROCK CONTENT, 2021):</w:t>
      </w:r>
    </w:p>
    <w:p w14:paraId="3BC2EBF0" w14:textId="77777777" w:rsidR="00783947" w:rsidRPr="002F487E" w:rsidRDefault="00783947" w:rsidP="005323B5">
      <w:pPr>
        <w:pStyle w:val="NormalWeb"/>
        <w:numPr>
          <w:ilvl w:val="0"/>
          <w:numId w:val="3"/>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Agilidade nas consultas</w:t>
      </w:r>
    </w:p>
    <w:p w14:paraId="3FE239C4" w14:textId="77777777" w:rsidR="00783947" w:rsidRPr="002F487E" w:rsidRDefault="00783947" w:rsidP="005323B5">
      <w:pPr>
        <w:pStyle w:val="NormalWeb"/>
        <w:numPr>
          <w:ilvl w:val="0"/>
          <w:numId w:val="3"/>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Dados de qualidade</w:t>
      </w:r>
    </w:p>
    <w:p w14:paraId="64CEFD67" w14:textId="77777777" w:rsidR="00783947" w:rsidRPr="002F487E" w:rsidRDefault="00783947" w:rsidP="005323B5">
      <w:pPr>
        <w:pStyle w:val="NormalWeb"/>
        <w:numPr>
          <w:ilvl w:val="0"/>
          <w:numId w:val="3"/>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Segurança</w:t>
      </w:r>
    </w:p>
    <w:p w14:paraId="73DC3327" w14:textId="77777777" w:rsidR="00783947" w:rsidRPr="002F487E" w:rsidRDefault="00783947" w:rsidP="005323B5">
      <w:pPr>
        <w:pStyle w:val="NormalWeb"/>
        <w:numPr>
          <w:ilvl w:val="0"/>
          <w:numId w:val="3"/>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lastRenderedPageBreak/>
        <w:t>Visão histórica </w:t>
      </w:r>
    </w:p>
    <w:p w14:paraId="61A35E18" w14:textId="77777777" w:rsidR="00783947" w:rsidRPr="002F487E" w:rsidRDefault="00783947" w:rsidP="005323B5">
      <w:pPr>
        <w:pStyle w:val="NormalWeb"/>
        <w:numPr>
          <w:ilvl w:val="0"/>
          <w:numId w:val="3"/>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Escalabilidade</w:t>
      </w:r>
    </w:p>
    <w:p w14:paraId="535DB388" w14:textId="77777777" w:rsidR="00783947" w:rsidRPr="002F487E" w:rsidRDefault="00783947" w:rsidP="005323B5">
      <w:pPr>
        <w:pStyle w:val="NormalWeb"/>
        <w:numPr>
          <w:ilvl w:val="0"/>
          <w:numId w:val="3"/>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Autonomia para os funcionários</w:t>
      </w:r>
    </w:p>
    <w:p w14:paraId="2A919BA8" w14:textId="77777777" w:rsidR="00A923DC" w:rsidRDefault="00A923DC" w:rsidP="004E750A">
      <w:pPr>
        <w:spacing w:after="0" w:line="360" w:lineRule="auto"/>
        <w:jc w:val="both"/>
        <w:rPr>
          <w:rFonts w:ascii="Arial" w:eastAsia="Arial" w:hAnsi="Arial" w:cs="Arial"/>
          <w:sz w:val="24"/>
          <w:szCs w:val="24"/>
        </w:rPr>
      </w:pPr>
    </w:p>
    <w:p w14:paraId="000A8E7F" w14:textId="7A5D00B8" w:rsidR="000D01B6" w:rsidRDefault="000D01B6" w:rsidP="00314964">
      <w:pPr>
        <w:spacing w:after="0" w:line="360" w:lineRule="auto"/>
        <w:jc w:val="both"/>
        <w:rPr>
          <w:rFonts w:ascii="Arial" w:eastAsia="Arial" w:hAnsi="Arial" w:cs="Arial"/>
          <w:sz w:val="24"/>
          <w:szCs w:val="24"/>
        </w:rPr>
      </w:pPr>
      <w:del w:id="69" w:author="Ameliara Freire" w:date="2023-04-19T19:09:00Z">
        <w:r w:rsidDel="00F36F83">
          <w:rPr>
            <w:rFonts w:ascii="Arial" w:eastAsia="Arial" w:hAnsi="Arial" w:cs="Arial"/>
            <w:sz w:val="24"/>
            <w:szCs w:val="24"/>
          </w:rPr>
          <w:delText>1.</w:delText>
        </w:r>
      </w:del>
      <w:r>
        <w:rPr>
          <w:rFonts w:ascii="Arial" w:eastAsia="Arial" w:hAnsi="Arial" w:cs="Arial"/>
          <w:sz w:val="24"/>
          <w:szCs w:val="24"/>
        </w:rPr>
        <w:t xml:space="preserve">2.3 </w:t>
      </w:r>
      <w:r w:rsidRPr="00F134C8">
        <w:rPr>
          <w:rFonts w:ascii="Arial" w:eastAsia="Arial" w:hAnsi="Arial" w:cs="Arial"/>
          <w:i/>
          <w:iCs/>
          <w:sz w:val="24"/>
          <w:szCs w:val="24"/>
        </w:rPr>
        <w:t xml:space="preserve">DATA </w:t>
      </w:r>
      <w:r w:rsidR="00FA2BE7" w:rsidRPr="00F134C8">
        <w:rPr>
          <w:rFonts w:ascii="Arial" w:eastAsia="Arial" w:hAnsi="Arial" w:cs="Arial"/>
          <w:i/>
          <w:iCs/>
          <w:sz w:val="24"/>
          <w:szCs w:val="24"/>
        </w:rPr>
        <w:t>LAKE</w:t>
      </w:r>
    </w:p>
    <w:p w14:paraId="578A24B2" w14:textId="77777777" w:rsidR="00A923DC" w:rsidRPr="002F487E" w:rsidRDefault="00A923DC" w:rsidP="00F134C8">
      <w:pPr>
        <w:pStyle w:val="NormalWeb"/>
        <w:spacing w:before="0" w:beforeAutospacing="0" w:after="0" w:afterAutospacing="0" w:line="360" w:lineRule="auto"/>
        <w:ind w:firstLine="708"/>
        <w:jc w:val="both"/>
        <w:rPr>
          <w:rFonts w:ascii="Arial" w:hAnsi="Arial" w:cs="Arial"/>
        </w:rPr>
      </w:pPr>
      <w:r w:rsidRPr="002F487E">
        <w:rPr>
          <w:rFonts w:ascii="Arial" w:hAnsi="Arial" w:cs="Arial"/>
          <w:color w:val="000000"/>
        </w:rPr>
        <w:t>Data Lake é um repositório que armazena todos os dados estruturados, não estruturados e semiestruturados.</w:t>
      </w:r>
    </w:p>
    <w:p w14:paraId="69AE9F25" w14:textId="77777777" w:rsidR="00A923DC" w:rsidRPr="002F487E" w:rsidRDefault="00A923DC" w:rsidP="00F134C8">
      <w:pPr>
        <w:pStyle w:val="NormalWeb"/>
        <w:spacing w:before="0" w:beforeAutospacing="0" w:after="0" w:afterAutospacing="0" w:line="360" w:lineRule="auto"/>
        <w:ind w:firstLine="708"/>
        <w:jc w:val="both"/>
        <w:rPr>
          <w:rFonts w:ascii="Arial" w:hAnsi="Arial" w:cs="Arial"/>
        </w:rPr>
      </w:pPr>
      <w:r w:rsidRPr="002F487E">
        <w:rPr>
          <w:rFonts w:ascii="Arial" w:hAnsi="Arial" w:cs="Arial"/>
          <w:color w:val="000000"/>
        </w:rPr>
        <w:t xml:space="preserve">Ajuda muitas empresas na tomada de decisão, as empresas que implementaram os data </w:t>
      </w:r>
      <w:proofErr w:type="spellStart"/>
      <w:r w:rsidRPr="002F487E">
        <w:rPr>
          <w:rFonts w:ascii="Arial" w:hAnsi="Arial" w:cs="Arial"/>
          <w:color w:val="000000"/>
        </w:rPr>
        <w:t>lakes</w:t>
      </w:r>
      <w:proofErr w:type="spellEnd"/>
      <w:r w:rsidRPr="002F487E">
        <w:rPr>
          <w:rFonts w:ascii="Arial" w:hAnsi="Arial" w:cs="Arial"/>
          <w:color w:val="000000"/>
        </w:rPr>
        <w:t xml:space="preserve"> superaram 9% a performance de empresas semelhantes no crescimento orgânico da receita </w:t>
      </w:r>
      <w:r w:rsidRPr="002F487E">
        <w:rPr>
          <w:rFonts w:ascii="Arial" w:hAnsi="Arial" w:cs="Arial"/>
          <w:color w:val="222222"/>
          <w:shd w:val="clear" w:color="auto" w:fill="FFFFFF"/>
        </w:rPr>
        <w:t>(AWS, 2023).</w:t>
      </w:r>
    </w:p>
    <w:p w14:paraId="3849BE62" w14:textId="77777777" w:rsidR="00A923DC" w:rsidRPr="002F487E" w:rsidRDefault="00A923DC" w:rsidP="00314964">
      <w:pPr>
        <w:spacing w:after="0" w:line="360" w:lineRule="auto"/>
        <w:rPr>
          <w:rFonts w:ascii="Arial" w:hAnsi="Arial" w:cs="Arial"/>
          <w:sz w:val="24"/>
          <w:szCs w:val="24"/>
        </w:rPr>
      </w:pPr>
    </w:p>
    <w:p w14:paraId="001974C5" w14:textId="77777777" w:rsidR="00A923DC" w:rsidRPr="002F487E" w:rsidRDefault="00A923DC" w:rsidP="00314964">
      <w:pPr>
        <w:spacing w:after="0" w:line="360" w:lineRule="auto"/>
        <w:ind w:hanging="993"/>
        <w:jc w:val="center"/>
        <w:rPr>
          <w:rFonts w:ascii="Arial" w:hAnsi="Arial" w:cs="Arial"/>
          <w:sz w:val="24"/>
          <w:szCs w:val="24"/>
        </w:rPr>
      </w:pPr>
      <w:r w:rsidRPr="002F487E">
        <w:rPr>
          <w:rFonts w:ascii="Arial" w:hAnsi="Arial" w:cs="Arial"/>
          <w:noProof/>
          <w:sz w:val="24"/>
          <w:szCs w:val="24"/>
        </w:rPr>
        <w:drawing>
          <wp:inline distT="0" distB="0" distL="0" distR="0" wp14:anchorId="1ED787F5" wp14:editId="4D877FBF">
            <wp:extent cx="6645910" cy="3738880"/>
            <wp:effectExtent l="0" t="0" r="0" b="0"/>
            <wp:docPr id="1386997329" name="Imagem 2" descr="Círcul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97329" name="Imagem 2" descr="Círculo&#10;&#10;Descrição gerada automaticamente com confiança méd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45910" cy="3738880"/>
                    </a:xfrm>
                    <a:prstGeom prst="rect">
                      <a:avLst/>
                    </a:prstGeom>
                    <a:noFill/>
                    <a:ln>
                      <a:noFill/>
                    </a:ln>
                  </pic:spPr>
                </pic:pic>
              </a:graphicData>
            </a:graphic>
          </wp:inline>
        </w:drawing>
      </w:r>
    </w:p>
    <w:p w14:paraId="29305886" w14:textId="77777777" w:rsidR="00A923DC" w:rsidRPr="002F487E" w:rsidRDefault="00A923DC" w:rsidP="00314964">
      <w:pPr>
        <w:spacing w:after="0" w:line="360" w:lineRule="auto"/>
        <w:rPr>
          <w:rFonts w:ascii="Arial" w:hAnsi="Arial" w:cs="Arial"/>
          <w:sz w:val="24"/>
          <w:szCs w:val="24"/>
        </w:rPr>
      </w:pPr>
      <w:commentRangeStart w:id="70"/>
      <w:r w:rsidRPr="002F487E">
        <w:rPr>
          <w:rFonts w:ascii="Arial" w:hAnsi="Arial" w:cs="Arial"/>
          <w:sz w:val="24"/>
          <w:szCs w:val="24"/>
        </w:rPr>
        <w:t xml:space="preserve">Fonte: </w:t>
      </w:r>
      <w:hyperlink r:id="rId16" w:history="1">
        <w:r w:rsidRPr="002F487E">
          <w:rPr>
            <w:rStyle w:val="Hyperlink"/>
            <w:rFonts w:ascii="Arial" w:hAnsi="Arial" w:cs="Arial"/>
            <w:sz w:val="24"/>
            <w:szCs w:val="24"/>
          </w:rPr>
          <w:t>https://aws.amazon.com/pt/big-data/datalakes-and-analytics/what-is-a-data-lake/</w:t>
        </w:r>
      </w:hyperlink>
      <w:r w:rsidRPr="002F487E">
        <w:rPr>
          <w:rFonts w:ascii="Arial" w:hAnsi="Arial" w:cs="Arial"/>
          <w:sz w:val="24"/>
          <w:szCs w:val="24"/>
        </w:rPr>
        <w:t>, Acesso em 03 abr. 23.</w:t>
      </w:r>
      <w:commentRangeEnd w:id="70"/>
      <w:r w:rsidR="004E750A">
        <w:rPr>
          <w:rStyle w:val="Refdecomentrio"/>
        </w:rPr>
        <w:commentReference w:id="70"/>
      </w:r>
    </w:p>
    <w:p w14:paraId="3EC0D656" w14:textId="77777777" w:rsidR="00A923DC" w:rsidRDefault="00A923DC" w:rsidP="00314964">
      <w:pPr>
        <w:spacing w:after="0" w:line="360" w:lineRule="auto"/>
        <w:rPr>
          <w:rFonts w:ascii="Arial" w:hAnsi="Arial" w:cs="Arial"/>
          <w:sz w:val="24"/>
          <w:szCs w:val="24"/>
        </w:rPr>
      </w:pPr>
    </w:p>
    <w:p w14:paraId="0D739CCD" w14:textId="77777777" w:rsidR="00314964" w:rsidRDefault="00314964" w:rsidP="00314964">
      <w:pPr>
        <w:spacing w:after="0" w:line="360" w:lineRule="auto"/>
        <w:rPr>
          <w:rFonts w:ascii="Arial" w:hAnsi="Arial" w:cs="Arial"/>
          <w:sz w:val="24"/>
          <w:szCs w:val="24"/>
        </w:rPr>
      </w:pPr>
    </w:p>
    <w:p w14:paraId="38D36212" w14:textId="77777777" w:rsidR="00314964" w:rsidRDefault="00314964" w:rsidP="00314964">
      <w:pPr>
        <w:spacing w:after="0" w:line="360" w:lineRule="auto"/>
        <w:rPr>
          <w:rFonts w:ascii="Arial" w:hAnsi="Arial" w:cs="Arial"/>
          <w:sz w:val="24"/>
          <w:szCs w:val="24"/>
        </w:rPr>
      </w:pPr>
    </w:p>
    <w:p w14:paraId="72AF1B03" w14:textId="77777777" w:rsidR="00314964" w:rsidRDefault="00314964" w:rsidP="00314964">
      <w:pPr>
        <w:spacing w:after="0" w:line="360" w:lineRule="auto"/>
        <w:rPr>
          <w:rFonts w:ascii="Arial" w:hAnsi="Arial" w:cs="Arial"/>
          <w:sz w:val="24"/>
          <w:szCs w:val="24"/>
        </w:rPr>
      </w:pPr>
    </w:p>
    <w:p w14:paraId="330A0756" w14:textId="77777777" w:rsidR="00314964" w:rsidRDefault="00314964" w:rsidP="00314964">
      <w:pPr>
        <w:spacing w:after="0" w:line="360" w:lineRule="auto"/>
        <w:rPr>
          <w:rFonts w:ascii="Arial" w:hAnsi="Arial" w:cs="Arial"/>
          <w:sz w:val="24"/>
          <w:szCs w:val="24"/>
        </w:rPr>
      </w:pPr>
    </w:p>
    <w:p w14:paraId="459E1B7A" w14:textId="77777777" w:rsidR="00314964" w:rsidRPr="002F487E" w:rsidRDefault="00314964" w:rsidP="00314964">
      <w:pPr>
        <w:spacing w:after="0" w:line="360" w:lineRule="auto"/>
        <w:rPr>
          <w:rFonts w:ascii="Arial" w:hAnsi="Arial" w:cs="Arial"/>
          <w:sz w:val="24"/>
          <w:szCs w:val="24"/>
        </w:rPr>
      </w:pPr>
    </w:p>
    <w:p w14:paraId="06EB69ED" w14:textId="7F89386A" w:rsidR="00A923DC" w:rsidRPr="00A923DC" w:rsidRDefault="00A923DC" w:rsidP="00314964">
      <w:pPr>
        <w:spacing w:after="0" w:line="360" w:lineRule="auto"/>
        <w:rPr>
          <w:rFonts w:ascii="Arial" w:eastAsia="Times New Roman" w:hAnsi="Arial" w:cs="Arial"/>
          <w:sz w:val="24"/>
          <w:szCs w:val="24"/>
        </w:rPr>
      </w:pPr>
      <w:bookmarkStart w:id="71" w:name="_Hlk132143108"/>
      <w:del w:id="72" w:author="Ameliara Freire" w:date="2023-04-19T19:09:00Z">
        <w:r w:rsidRPr="00A923DC" w:rsidDel="00F36F83">
          <w:rPr>
            <w:rFonts w:ascii="Arial" w:eastAsia="Times New Roman" w:hAnsi="Arial" w:cs="Arial"/>
            <w:color w:val="000000"/>
            <w:sz w:val="24"/>
            <w:szCs w:val="24"/>
          </w:rPr>
          <w:lastRenderedPageBreak/>
          <w:delText>1.</w:delText>
        </w:r>
      </w:del>
      <w:r w:rsidRPr="00A923DC">
        <w:rPr>
          <w:rFonts w:ascii="Arial" w:eastAsia="Times New Roman" w:hAnsi="Arial" w:cs="Arial"/>
          <w:color w:val="000000"/>
          <w:sz w:val="24"/>
          <w:szCs w:val="24"/>
        </w:rPr>
        <w:t xml:space="preserve">2.3.1 </w:t>
      </w:r>
      <w:r>
        <w:rPr>
          <w:rFonts w:ascii="Arial" w:eastAsia="Times New Roman" w:hAnsi="Arial" w:cs="Arial"/>
          <w:color w:val="000000"/>
          <w:sz w:val="24"/>
          <w:szCs w:val="24"/>
        </w:rPr>
        <w:t>E</w:t>
      </w:r>
      <w:r w:rsidRPr="00A923DC">
        <w:rPr>
          <w:rFonts w:ascii="Arial" w:eastAsia="Times New Roman" w:hAnsi="Arial" w:cs="Arial"/>
          <w:color w:val="000000"/>
          <w:sz w:val="24"/>
          <w:szCs w:val="24"/>
        </w:rPr>
        <w:t>lementos essenciais de uma solução de Data Lake</w:t>
      </w:r>
    </w:p>
    <w:bookmarkEnd w:id="71"/>
    <w:p w14:paraId="3744F867" w14:textId="77777777" w:rsidR="00A923DC" w:rsidRPr="002F487E" w:rsidRDefault="00A923DC" w:rsidP="00314964">
      <w:pPr>
        <w:spacing w:after="0" w:line="360" w:lineRule="auto"/>
        <w:rPr>
          <w:rFonts w:ascii="Arial" w:eastAsia="Times New Roman" w:hAnsi="Arial" w:cs="Arial"/>
          <w:sz w:val="24"/>
          <w:szCs w:val="24"/>
        </w:rPr>
      </w:pPr>
      <w:r w:rsidRPr="002F487E">
        <w:rPr>
          <w:rFonts w:ascii="Arial" w:eastAsia="Times New Roman" w:hAnsi="Arial" w:cs="Arial"/>
          <w:color w:val="000000"/>
          <w:sz w:val="24"/>
          <w:szCs w:val="24"/>
        </w:rPr>
        <w:t>As empresas que estão criando Data Lakes e uma plataforma de análise precisam de vários recursos importante como: </w:t>
      </w:r>
    </w:p>
    <w:p w14:paraId="6BFA4C93" w14:textId="266AE3FE" w:rsidR="00A923DC" w:rsidRPr="002F487E" w:rsidRDefault="00F36F83" w:rsidP="00B864B6">
      <w:pPr>
        <w:spacing w:after="0" w:line="360" w:lineRule="auto"/>
        <w:ind w:left="720"/>
        <w:textAlignment w:val="baseline"/>
        <w:rPr>
          <w:rFonts w:ascii="Arial" w:eastAsia="Times New Roman" w:hAnsi="Arial" w:cs="Arial"/>
          <w:color w:val="000000"/>
          <w:sz w:val="24"/>
          <w:szCs w:val="24"/>
        </w:rPr>
      </w:pPr>
      <w:ins w:id="73" w:author="Ameliara Freire" w:date="2023-04-19T19:10:00Z">
        <w:r>
          <w:rPr>
            <w:rFonts w:ascii="Arial" w:eastAsia="Times New Roman" w:hAnsi="Arial" w:cs="Arial"/>
            <w:color w:val="000000"/>
            <w:sz w:val="24"/>
            <w:szCs w:val="24"/>
          </w:rPr>
          <w:t xml:space="preserve">2.3.1.1 </w:t>
        </w:r>
      </w:ins>
      <w:r w:rsidR="00A923DC" w:rsidRPr="002F487E">
        <w:rPr>
          <w:rFonts w:ascii="Arial" w:eastAsia="Times New Roman" w:hAnsi="Arial" w:cs="Arial"/>
          <w:color w:val="000000"/>
          <w:sz w:val="24"/>
          <w:szCs w:val="24"/>
        </w:rPr>
        <w:t>Movimentação de dados</w:t>
      </w:r>
    </w:p>
    <w:p w14:paraId="7C589657" w14:textId="77777777" w:rsidR="00A923DC" w:rsidRPr="002F487E" w:rsidRDefault="00A923DC" w:rsidP="00B864B6">
      <w:pPr>
        <w:spacing w:after="0" w:line="360" w:lineRule="auto"/>
        <w:ind w:left="360" w:firstLine="708"/>
        <w:jc w:val="both"/>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Os Data Lakes permitem importar qualquer quantidade de dados em tempo real economizando tempo na definição de estrutura de dados, esquemas e transformação </w:t>
      </w:r>
      <w:r w:rsidRPr="002F487E">
        <w:rPr>
          <w:rFonts w:ascii="Arial" w:hAnsi="Arial" w:cs="Arial"/>
          <w:color w:val="222222"/>
          <w:sz w:val="24"/>
          <w:szCs w:val="24"/>
          <w:shd w:val="clear" w:color="auto" w:fill="FFFFFF"/>
        </w:rPr>
        <w:t>(AWS, 2023).</w:t>
      </w:r>
    </w:p>
    <w:p w14:paraId="6D8C7A05" w14:textId="77777777" w:rsidR="00A923DC" w:rsidRPr="002F487E" w:rsidRDefault="00A923DC" w:rsidP="00314964">
      <w:pPr>
        <w:numPr>
          <w:ilvl w:val="0"/>
          <w:numId w:val="4"/>
        </w:numPr>
        <w:spacing w:after="0" w:line="360" w:lineRule="auto"/>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Armazene e catalogue dados com segurança</w:t>
      </w:r>
    </w:p>
    <w:p w14:paraId="4131F9BE" w14:textId="4E462D13" w:rsidR="00A923DC" w:rsidRPr="002F487E" w:rsidRDefault="00A923DC" w:rsidP="00B864B6">
      <w:pPr>
        <w:pStyle w:val="PargrafodaLista"/>
        <w:spacing w:after="0" w:line="360" w:lineRule="auto"/>
        <w:ind w:left="708" w:firstLine="348"/>
        <w:jc w:val="both"/>
        <w:rPr>
          <w:rFonts w:ascii="Arial" w:eastAsia="Times New Roman" w:hAnsi="Arial" w:cs="Arial"/>
          <w:sz w:val="24"/>
          <w:szCs w:val="24"/>
        </w:rPr>
      </w:pPr>
      <w:r w:rsidRPr="002F487E">
        <w:rPr>
          <w:rFonts w:ascii="Arial" w:eastAsia="Times New Roman" w:hAnsi="Arial" w:cs="Arial"/>
          <w:color w:val="000000"/>
          <w:sz w:val="24"/>
          <w:szCs w:val="24"/>
        </w:rPr>
        <w:t xml:space="preserve">Os Datas Lakes permitem armazenar dados relacionais, como banco de dados operacionais e dados de aplicações de linha de negócios, dados não relacionais também como aplicativos móveis, dispositivos IoT e mídias sociais. Tem capacidade de atender dados por meio de </w:t>
      </w:r>
      <w:commentRangeStart w:id="74"/>
      <w:r w:rsidRPr="00B864B6">
        <w:rPr>
          <w:rFonts w:ascii="Arial" w:eastAsia="Times New Roman" w:hAnsi="Arial" w:cs="Arial"/>
          <w:i/>
          <w:iCs/>
          <w:color w:val="000000"/>
          <w:sz w:val="24"/>
          <w:szCs w:val="24"/>
        </w:rPr>
        <w:t>crawling</w:t>
      </w:r>
      <w:commentRangeEnd w:id="74"/>
      <w:r w:rsidR="00FB36A9">
        <w:rPr>
          <w:rStyle w:val="Refdecomentrio"/>
        </w:rPr>
        <w:commentReference w:id="74"/>
      </w:r>
      <w:r w:rsidRPr="002F487E">
        <w:rPr>
          <w:rFonts w:ascii="Arial" w:eastAsia="Times New Roman" w:hAnsi="Arial" w:cs="Arial"/>
          <w:color w:val="000000"/>
          <w:sz w:val="24"/>
          <w:szCs w:val="24"/>
        </w:rPr>
        <w:t xml:space="preserve">, catalogação e indexação de dados. Os dados </w:t>
      </w:r>
      <w:proofErr w:type="gramStart"/>
      <w:r w:rsidRPr="002F487E">
        <w:rPr>
          <w:rFonts w:ascii="Arial" w:eastAsia="Times New Roman" w:hAnsi="Arial" w:cs="Arial"/>
          <w:color w:val="000000"/>
          <w:sz w:val="24"/>
          <w:szCs w:val="24"/>
        </w:rPr>
        <w:t>tem</w:t>
      </w:r>
      <w:proofErr w:type="gramEnd"/>
      <w:r w:rsidRPr="002F487E">
        <w:rPr>
          <w:rFonts w:ascii="Arial" w:eastAsia="Times New Roman" w:hAnsi="Arial" w:cs="Arial"/>
          <w:color w:val="000000"/>
          <w:sz w:val="24"/>
          <w:szCs w:val="24"/>
        </w:rPr>
        <w:t xml:space="preserve"> que ser protegidos para garantir que os ativos dados sejam protegidos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3546C577" w14:textId="2B30250D" w:rsidR="00A923DC" w:rsidRPr="002F487E" w:rsidRDefault="00A923DC" w:rsidP="00314964">
      <w:pPr>
        <w:numPr>
          <w:ilvl w:val="0"/>
          <w:numId w:val="4"/>
        </w:numPr>
        <w:spacing w:after="0" w:line="360" w:lineRule="auto"/>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Análise</w:t>
      </w:r>
      <w:ins w:id="75" w:author="Ameliara Freire" w:date="2023-04-19T19:09:00Z">
        <w:r w:rsidR="00F36F83">
          <w:rPr>
            <w:rFonts w:ascii="Arial" w:eastAsia="Times New Roman" w:hAnsi="Arial" w:cs="Arial"/>
            <w:color w:val="000000"/>
            <w:sz w:val="24"/>
            <w:szCs w:val="24"/>
          </w:rPr>
          <w:t xml:space="preserve"> de Dados</w:t>
        </w:r>
      </w:ins>
      <w:del w:id="76" w:author="Ameliara Freire" w:date="2023-04-19T19:09:00Z">
        <w:r w:rsidRPr="002F487E" w:rsidDel="00F36F83">
          <w:rPr>
            <w:rFonts w:ascii="Arial" w:eastAsia="Times New Roman" w:hAnsi="Arial" w:cs="Arial"/>
            <w:color w:val="000000"/>
            <w:sz w:val="24"/>
            <w:szCs w:val="24"/>
          </w:rPr>
          <w:delText>s</w:delText>
        </w:r>
      </w:del>
    </w:p>
    <w:p w14:paraId="77123F18" w14:textId="753C0166" w:rsidR="00A923DC" w:rsidRPr="002F487E" w:rsidRDefault="00A923DC" w:rsidP="00B864B6">
      <w:pPr>
        <w:spacing w:after="0" w:line="360" w:lineRule="auto"/>
        <w:ind w:left="708" w:firstLine="285"/>
        <w:jc w:val="both"/>
        <w:textAlignment w:val="baseline"/>
        <w:rPr>
          <w:rFonts w:ascii="Arial" w:eastAsia="Times New Roman" w:hAnsi="Arial" w:cs="Arial"/>
          <w:sz w:val="24"/>
          <w:szCs w:val="24"/>
        </w:rPr>
      </w:pPr>
      <w:r w:rsidRPr="002F487E">
        <w:rPr>
          <w:rFonts w:ascii="Arial" w:eastAsia="Times New Roman" w:hAnsi="Arial" w:cs="Arial"/>
          <w:color w:val="000000"/>
          <w:sz w:val="24"/>
          <w:szCs w:val="24"/>
        </w:rPr>
        <w:t xml:space="preserve">Os Data Lakes permitem executar análises sem a necessidade de mover os dados para um sistema de análise separado. Permitindo ter várias funções dentro de uma empresa, como cientistas de dados, desenvolvedores de dados e analistas de negócios, acessando dados de ferramentas e frameworks analíticos. Incluindo frameworks de código aberto, como Apache Hadoop, Presto, Apache Spark </w:t>
      </w:r>
      <w:proofErr w:type="gramStart"/>
      <w:r w:rsidRPr="002F487E">
        <w:rPr>
          <w:rFonts w:ascii="Arial" w:eastAsia="Times New Roman" w:hAnsi="Arial" w:cs="Arial"/>
          <w:color w:val="000000"/>
          <w:sz w:val="24"/>
          <w:szCs w:val="24"/>
        </w:rPr>
        <w:t>e também</w:t>
      </w:r>
      <w:proofErr w:type="gramEnd"/>
      <w:r w:rsidRPr="002F487E">
        <w:rPr>
          <w:rFonts w:ascii="Arial" w:eastAsia="Times New Roman" w:hAnsi="Arial" w:cs="Arial"/>
          <w:color w:val="000000"/>
          <w:sz w:val="24"/>
          <w:szCs w:val="24"/>
        </w:rPr>
        <w:t xml:space="preserve"> ofertas comerciais de fornecedores de data WareHouse e inteligência empresarial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120B65E5" w14:textId="77777777" w:rsidR="00A923DC" w:rsidRPr="002F487E" w:rsidRDefault="00A923DC" w:rsidP="00314964">
      <w:pPr>
        <w:numPr>
          <w:ilvl w:val="0"/>
          <w:numId w:val="4"/>
        </w:numPr>
        <w:spacing w:after="0" w:line="360" w:lineRule="auto"/>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Machine Learning</w:t>
      </w:r>
    </w:p>
    <w:p w14:paraId="5A50C480" w14:textId="77777777" w:rsidR="00A923DC" w:rsidRPr="002F487E" w:rsidRDefault="00A923DC" w:rsidP="00B864B6">
      <w:pPr>
        <w:spacing w:after="0" w:line="360" w:lineRule="auto"/>
        <w:ind w:left="708" w:firstLine="426"/>
        <w:jc w:val="both"/>
        <w:rPr>
          <w:rFonts w:ascii="Arial" w:eastAsia="Times New Roman" w:hAnsi="Arial" w:cs="Arial"/>
          <w:sz w:val="24"/>
          <w:szCs w:val="24"/>
        </w:rPr>
      </w:pPr>
      <w:r w:rsidRPr="002F487E">
        <w:rPr>
          <w:rFonts w:ascii="Arial" w:eastAsia="Times New Roman" w:hAnsi="Arial" w:cs="Arial"/>
          <w:color w:val="000000"/>
          <w:sz w:val="24"/>
          <w:szCs w:val="24"/>
        </w:rPr>
        <w:t xml:space="preserve">O Data Lake permite que a empresa gere diferentes tipos de situações, incluindo relatórios de dados históricos e </w:t>
      </w:r>
      <w:proofErr w:type="spellStart"/>
      <w:r w:rsidRPr="002F487E">
        <w:rPr>
          <w:rFonts w:ascii="Arial" w:eastAsia="Times New Roman" w:hAnsi="Arial" w:cs="Arial"/>
          <w:color w:val="000000"/>
          <w:sz w:val="24"/>
          <w:szCs w:val="24"/>
        </w:rPr>
        <w:t>machine</w:t>
      </w:r>
      <w:proofErr w:type="spellEnd"/>
      <w:r w:rsidRPr="002F487E">
        <w:rPr>
          <w:rFonts w:ascii="Arial" w:eastAsia="Times New Roman" w:hAnsi="Arial" w:cs="Arial"/>
          <w:color w:val="000000"/>
          <w:sz w:val="24"/>
          <w:szCs w:val="24"/>
        </w:rPr>
        <w:t xml:space="preserve"> </w:t>
      </w:r>
      <w:proofErr w:type="spellStart"/>
      <w:r w:rsidRPr="002F487E">
        <w:rPr>
          <w:rFonts w:ascii="Arial" w:eastAsia="Times New Roman" w:hAnsi="Arial" w:cs="Arial"/>
          <w:color w:val="000000"/>
          <w:sz w:val="24"/>
          <w:szCs w:val="24"/>
        </w:rPr>
        <w:t>learning</w:t>
      </w:r>
      <w:proofErr w:type="spellEnd"/>
      <w:r w:rsidRPr="002F487E">
        <w:rPr>
          <w:rFonts w:ascii="Arial" w:eastAsia="Times New Roman" w:hAnsi="Arial" w:cs="Arial"/>
          <w:color w:val="000000"/>
          <w:sz w:val="24"/>
          <w:szCs w:val="24"/>
        </w:rPr>
        <w:t xml:space="preserve">, criando modelos para prever resultados sugerindo uma série de ações prescritas para chegar no resultado ideal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678F592F" w14:textId="77777777" w:rsidR="00A923DC" w:rsidRDefault="00A923DC" w:rsidP="00314964">
      <w:pPr>
        <w:spacing w:after="0" w:line="360" w:lineRule="auto"/>
        <w:rPr>
          <w:rFonts w:ascii="Arial" w:eastAsia="Times New Roman" w:hAnsi="Arial" w:cs="Arial"/>
          <w:sz w:val="24"/>
          <w:szCs w:val="24"/>
        </w:rPr>
      </w:pPr>
    </w:p>
    <w:p w14:paraId="6ED5C665" w14:textId="77777777" w:rsidR="00314964" w:rsidRDefault="00314964" w:rsidP="00314964">
      <w:pPr>
        <w:spacing w:after="0" w:line="360" w:lineRule="auto"/>
        <w:rPr>
          <w:rFonts w:ascii="Arial" w:eastAsia="Times New Roman" w:hAnsi="Arial" w:cs="Arial"/>
          <w:sz w:val="24"/>
          <w:szCs w:val="24"/>
        </w:rPr>
      </w:pPr>
    </w:p>
    <w:p w14:paraId="310E088E" w14:textId="77777777" w:rsidR="00314964" w:rsidRDefault="00314964" w:rsidP="00314964">
      <w:pPr>
        <w:spacing w:after="0" w:line="360" w:lineRule="auto"/>
        <w:rPr>
          <w:rFonts w:ascii="Arial" w:eastAsia="Times New Roman" w:hAnsi="Arial" w:cs="Arial"/>
          <w:sz w:val="24"/>
          <w:szCs w:val="24"/>
        </w:rPr>
      </w:pPr>
    </w:p>
    <w:p w14:paraId="12B0ECF6" w14:textId="77777777" w:rsidR="00314964" w:rsidRDefault="00314964" w:rsidP="00314964">
      <w:pPr>
        <w:spacing w:after="0" w:line="360" w:lineRule="auto"/>
        <w:rPr>
          <w:rFonts w:ascii="Arial" w:eastAsia="Times New Roman" w:hAnsi="Arial" w:cs="Arial"/>
          <w:sz w:val="24"/>
          <w:szCs w:val="24"/>
        </w:rPr>
      </w:pPr>
    </w:p>
    <w:p w14:paraId="3A274E79" w14:textId="77777777" w:rsidR="00314964" w:rsidRDefault="00314964" w:rsidP="00314964">
      <w:pPr>
        <w:spacing w:after="0" w:line="360" w:lineRule="auto"/>
        <w:rPr>
          <w:rFonts w:ascii="Arial" w:eastAsia="Times New Roman" w:hAnsi="Arial" w:cs="Arial"/>
          <w:sz w:val="24"/>
          <w:szCs w:val="24"/>
        </w:rPr>
      </w:pPr>
    </w:p>
    <w:p w14:paraId="72BA481F" w14:textId="77777777" w:rsidR="00314964" w:rsidRPr="002F487E" w:rsidRDefault="00314964" w:rsidP="00314964">
      <w:pPr>
        <w:spacing w:after="0" w:line="360" w:lineRule="auto"/>
        <w:rPr>
          <w:rFonts w:ascii="Arial" w:eastAsia="Times New Roman" w:hAnsi="Arial" w:cs="Arial"/>
          <w:sz w:val="24"/>
          <w:szCs w:val="24"/>
        </w:rPr>
      </w:pPr>
    </w:p>
    <w:p w14:paraId="08969872" w14:textId="4B1C7349" w:rsidR="00A923DC" w:rsidRPr="00A923DC" w:rsidRDefault="00A923DC" w:rsidP="00314964">
      <w:pPr>
        <w:spacing w:after="0" w:line="360" w:lineRule="auto"/>
        <w:rPr>
          <w:rFonts w:ascii="Arial" w:eastAsia="Times New Roman" w:hAnsi="Arial" w:cs="Arial"/>
          <w:sz w:val="24"/>
          <w:szCs w:val="24"/>
        </w:rPr>
      </w:pPr>
      <w:bookmarkStart w:id="77" w:name="_Hlk132143132"/>
      <w:del w:id="78" w:author="Ameliara Freire" w:date="2023-04-19T19:10:00Z">
        <w:r w:rsidRPr="00A923DC" w:rsidDel="00F36F83">
          <w:rPr>
            <w:rFonts w:ascii="Arial" w:eastAsia="Times New Roman" w:hAnsi="Arial" w:cs="Arial"/>
            <w:color w:val="000000"/>
            <w:sz w:val="24"/>
            <w:szCs w:val="24"/>
          </w:rPr>
          <w:lastRenderedPageBreak/>
          <w:delText>1.</w:delText>
        </w:r>
      </w:del>
      <w:r w:rsidRPr="00A923DC">
        <w:rPr>
          <w:rFonts w:ascii="Arial" w:eastAsia="Times New Roman" w:hAnsi="Arial" w:cs="Arial"/>
          <w:color w:val="000000"/>
          <w:sz w:val="24"/>
          <w:szCs w:val="24"/>
        </w:rPr>
        <w:t>2.3.2 Exemplos de onde os Data Lakes agregam valores</w:t>
      </w:r>
    </w:p>
    <w:bookmarkEnd w:id="77"/>
    <w:p w14:paraId="349EE294" w14:textId="2BC1C36C" w:rsidR="00A923DC" w:rsidRPr="002F487E" w:rsidRDefault="00F36F83" w:rsidP="00B864B6">
      <w:pPr>
        <w:spacing w:after="0" w:line="360" w:lineRule="auto"/>
        <w:ind w:left="720"/>
        <w:textAlignment w:val="baseline"/>
        <w:rPr>
          <w:rFonts w:ascii="Arial" w:eastAsia="Times New Roman" w:hAnsi="Arial" w:cs="Arial"/>
          <w:color w:val="000000"/>
          <w:sz w:val="24"/>
          <w:szCs w:val="24"/>
        </w:rPr>
      </w:pPr>
      <w:ins w:id="79" w:author="Ameliara Freire" w:date="2023-04-19T19:11:00Z">
        <w:r>
          <w:rPr>
            <w:rFonts w:ascii="Arial" w:eastAsia="Times New Roman" w:hAnsi="Arial" w:cs="Arial"/>
            <w:color w:val="000000"/>
            <w:sz w:val="24"/>
            <w:szCs w:val="24"/>
          </w:rPr>
          <w:t xml:space="preserve">2.3.2.1 </w:t>
        </w:r>
      </w:ins>
      <w:r w:rsidR="00A923DC" w:rsidRPr="002F487E">
        <w:rPr>
          <w:rFonts w:ascii="Arial" w:eastAsia="Times New Roman" w:hAnsi="Arial" w:cs="Arial"/>
          <w:color w:val="000000"/>
          <w:sz w:val="24"/>
          <w:szCs w:val="24"/>
        </w:rPr>
        <w:t>Melhores interações com o cliente</w:t>
      </w:r>
    </w:p>
    <w:p w14:paraId="4E672307" w14:textId="77777777" w:rsidR="00A923DC" w:rsidRPr="002F487E" w:rsidRDefault="00A923DC" w:rsidP="00B864B6">
      <w:pPr>
        <w:pStyle w:val="PargrafodaLista"/>
        <w:spacing w:after="0" w:line="360" w:lineRule="auto"/>
        <w:ind w:firstLine="696"/>
        <w:jc w:val="both"/>
        <w:rPr>
          <w:rFonts w:ascii="Arial" w:eastAsia="Times New Roman" w:hAnsi="Arial" w:cs="Arial"/>
          <w:sz w:val="24"/>
          <w:szCs w:val="24"/>
        </w:rPr>
      </w:pPr>
      <w:r w:rsidRPr="002F487E">
        <w:rPr>
          <w:rFonts w:ascii="Arial" w:eastAsia="Times New Roman" w:hAnsi="Arial" w:cs="Arial"/>
          <w:color w:val="000000"/>
          <w:sz w:val="24"/>
          <w:szCs w:val="24"/>
        </w:rPr>
        <w:t xml:space="preserve">O Data Lake ajuda na combinação de dados do cliente em uma plataforma CRM com análise de mídia social, uma plataforma de marketing para capacitar a empresa a entender o grupo de clientes mais lucrativos e a causa da perda de cliente, as promoções e recompensas que aumentam a fidelidade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r w:rsidRPr="002F487E">
        <w:rPr>
          <w:rFonts w:ascii="Arial" w:eastAsia="Times New Roman" w:hAnsi="Arial" w:cs="Arial"/>
          <w:color w:val="000000"/>
          <w:sz w:val="24"/>
          <w:szCs w:val="24"/>
        </w:rPr>
        <w:tab/>
      </w:r>
    </w:p>
    <w:p w14:paraId="65B7A685" w14:textId="77777777" w:rsidR="00A923DC" w:rsidRPr="002F487E" w:rsidRDefault="00A923DC" w:rsidP="00314964">
      <w:pPr>
        <w:numPr>
          <w:ilvl w:val="0"/>
          <w:numId w:val="5"/>
        </w:numPr>
        <w:spacing w:after="0" w:line="360" w:lineRule="auto"/>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Aumento da eficiência operacional </w:t>
      </w:r>
    </w:p>
    <w:p w14:paraId="517C3A7F" w14:textId="77777777" w:rsidR="00A923DC" w:rsidRPr="002F487E" w:rsidRDefault="00A923DC" w:rsidP="00B864B6">
      <w:pPr>
        <w:pStyle w:val="PargrafodaLista"/>
        <w:spacing w:after="0" w:line="360" w:lineRule="auto"/>
        <w:ind w:firstLine="696"/>
        <w:jc w:val="both"/>
        <w:rPr>
          <w:rFonts w:ascii="Arial" w:eastAsia="Times New Roman" w:hAnsi="Arial" w:cs="Arial"/>
          <w:sz w:val="24"/>
          <w:szCs w:val="24"/>
        </w:rPr>
      </w:pPr>
      <w:r w:rsidRPr="002F487E">
        <w:rPr>
          <w:rFonts w:ascii="Arial" w:eastAsia="Times New Roman" w:hAnsi="Arial" w:cs="Arial"/>
          <w:color w:val="000000"/>
          <w:sz w:val="24"/>
          <w:szCs w:val="24"/>
        </w:rPr>
        <w:t>O Data Lake facilita o armazenamento e execução de análise em dados de IoT gerados por máquina para descobrir soluções para reduzir custos operacionais e aumentar a qualidade.</w:t>
      </w:r>
    </w:p>
    <w:p w14:paraId="25DCEF7B" w14:textId="77777777" w:rsidR="00A923DC" w:rsidRPr="002F487E" w:rsidRDefault="00A923DC" w:rsidP="00B864B6">
      <w:pPr>
        <w:pStyle w:val="PargrafodaLista"/>
        <w:spacing w:after="0" w:line="360" w:lineRule="auto"/>
        <w:jc w:val="both"/>
        <w:rPr>
          <w:rFonts w:ascii="Arial" w:eastAsia="Times New Roman" w:hAnsi="Arial" w:cs="Arial"/>
          <w:sz w:val="24"/>
          <w:szCs w:val="24"/>
        </w:rPr>
      </w:pPr>
      <w:r w:rsidRPr="002F487E">
        <w:rPr>
          <w:rFonts w:ascii="Arial" w:eastAsia="Times New Roman" w:hAnsi="Arial" w:cs="Arial"/>
          <w:color w:val="000000"/>
          <w:sz w:val="24"/>
          <w:szCs w:val="24"/>
        </w:rPr>
        <w:t xml:space="preserve">A Internet das Coisas (IoT) apresenta várias maneiras de coletar dados sobre o processo, como fabricação de dados em tempo real com dispositivos conectados à internet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18A41BD5" w14:textId="77777777" w:rsidR="00A923DC" w:rsidRDefault="00A923DC" w:rsidP="00314964">
      <w:pPr>
        <w:spacing w:after="0" w:line="360" w:lineRule="auto"/>
        <w:ind w:firstLine="708"/>
        <w:rPr>
          <w:rFonts w:ascii="Arial" w:eastAsia="Times New Roman" w:hAnsi="Arial" w:cs="Arial"/>
          <w:color w:val="000000"/>
          <w:sz w:val="24"/>
          <w:szCs w:val="24"/>
        </w:rPr>
      </w:pPr>
    </w:p>
    <w:p w14:paraId="4174DCB9" w14:textId="1A0E9B8B" w:rsidR="00A923DC" w:rsidRPr="002F487E" w:rsidRDefault="00A923DC" w:rsidP="00B864B6">
      <w:pPr>
        <w:spacing w:after="0" w:line="360" w:lineRule="auto"/>
        <w:ind w:firstLine="708"/>
        <w:jc w:val="both"/>
        <w:rPr>
          <w:rFonts w:ascii="Arial" w:eastAsia="Times New Roman" w:hAnsi="Arial" w:cs="Arial"/>
          <w:sz w:val="24"/>
          <w:szCs w:val="24"/>
        </w:rPr>
      </w:pPr>
      <w:commentRangeStart w:id="80"/>
      <w:r w:rsidRPr="002F487E">
        <w:rPr>
          <w:rFonts w:ascii="Arial" w:eastAsia="Times New Roman" w:hAnsi="Arial" w:cs="Arial"/>
          <w:color w:val="000000"/>
          <w:sz w:val="24"/>
          <w:szCs w:val="24"/>
        </w:rPr>
        <w:t>Os desafios do</w:t>
      </w:r>
      <w:r>
        <w:rPr>
          <w:rFonts w:ascii="Arial" w:eastAsia="Times New Roman" w:hAnsi="Arial" w:cs="Arial"/>
          <w:color w:val="000000"/>
          <w:sz w:val="24"/>
          <w:szCs w:val="24"/>
        </w:rPr>
        <w:t>s</w:t>
      </w:r>
      <w:r w:rsidRPr="002F487E">
        <w:rPr>
          <w:rFonts w:ascii="Arial" w:eastAsia="Times New Roman" w:hAnsi="Arial" w:cs="Arial"/>
          <w:color w:val="000000"/>
          <w:sz w:val="24"/>
          <w:szCs w:val="24"/>
        </w:rPr>
        <w:t xml:space="preserve"> Data Lakes são os dados brutos que são armazenados sem supervisão do conteúdo.</w:t>
      </w:r>
      <w:commentRangeEnd w:id="80"/>
      <w:r w:rsidR="00FB36A9">
        <w:rPr>
          <w:rStyle w:val="Refdecomentrio"/>
        </w:rPr>
        <w:commentReference w:id="80"/>
      </w:r>
    </w:p>
    <w:p w14:paraId="3B448351" w14:textId="57FCAA54" w:rsidR="00A923DC" w:rsidRPr="002F487E" w:rsidRDefault="00A923DC" w:rsidP="00B864B6">
      <w:pPr>
        <w:spacing w:after="0" w:line="360" w:lineRule="auto"/>
        <w:ind w:firstLine="708"/>
        <w:jc w:val="both"/>
        <w:rPr>
          <w:rFonts w:ascii="Arial" w:eastAsia="Times New Roman" w:hAnsi="Arial" w:cs="Arial"/>
          <w:sz w:val="24"/>
          <w:szCs w:val="24"/>
        </w:rPr>
      </w:pPr>
      <w:r w:rsidRPr="002F487E">
        <w:rPr>
          <w:rFonts w:ascii="Arial" w:eastAsia="Times New Roman" w:hAnsi="Arial" w:cs="Arial"/>
          <w:color w:val="000000"/>
          <w:sz w:val="24"/>
          <w:szCs w:val="24"/>
        </w:rPr>
        <w:t xml:space="preserve">O Data Lake torna os dados utilizáveis, precisa de um mecanismo definido para catálogo e proteger os dados, sem isso os dados não podem ser encontrados ou serem confiáveis. Para atender as necessidades do público mais amplo o data </w:t>
      </w:r>
      <w:proofErr w:type="spellStart"/>
      <w:r w:rsidRPr="002F487E">
        <w:rPr>
          <w:rFonts w:ascii="Arial" w:eastAsia="Times New Roman" w:hAnsi="Arial" w:cs="Arial"/>
          <w:color w:val="000000"/>
          <w:sz w:val="24"/>
          <w:szCs w:val="24"/>
        </w:rPr>
        <w:t>lakes</w:t>
      </w:r>
      <w:proofErr w:type="spellEnd"/>
      <w:r w:rsidRPr="002F487E">
        <w:rPr>
          <w:rFonts w:ascii="Arial" w:eastAsia="Times New Roman" w:hAnsi="Arial" w:cs="Arial"/>
          <w:color w:val="000000"/>
          <w:sz w:val="24"/>
          <w:szCs w:val="24"/>
        </w:rPr>
        <w:t xml:space="preserve"> tem que ter governança, consistência semântica e controle de acesso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0409BD11" w14:textId="3D71F624" w:rsidR="00A923DC" w:rsidRPr="002F487E" w:rsidRDefault="00A923DC" w:rsidP="00B864B6">
      <w:pPr>
        <w:spacing w:after="0" w:line="360" w:lineRule="auto"/>
        <w:ind w:firstLine="708"/>
        <w:jc w:val="both"/>
        <w:rPr>
          <w:rFonts w:ascii="Arial" w:eastAsia="Times New Roman" w:hAnsi="Arial" w:cs="Arial"/>
          <w:sz w:val="24"/>
          <w:szCs w:val="24"/>
        </w:rPr>
      </w:pPr>
      <w:r w:rsidRPr="002F487E">
        <w:rPr>
          <w:rFonts w:ascii="Arial" w:eastAsia="Times New Roman" w:hAnsi="Arial" w:cs="Arial"/>
          <w:color w:val="000000"/>
          <w:sz w:val="24"/>
          <w:szCs w:val="24"/>
        </w:rPr>
        <w:t xml:space="preserve">O Data Lake é ideal para ser implantado na nuvem, pois oferece uma performance, escalabilidade, confiabilidade, disponibilidade, mecanismo analítico e enormes economias. Os principais motivos que os clientes perceberam a nuvem como vantagem para data </w:t>
      </w:r>
      <w:proofErr w:type="spellStart"/>
      <w:r w:rsidRPr="002F487E">
        <w:rPr>
          <w:rFonts w:ascii="Arial" w:eastAsia="Times New Roman" w:hAnsi="Arial" w:cs="Arial"/>
          <w:color w:val="000000"/>
          <w:sz w:val="24"/>
          <w:szCs w:val="24"/>
        </w:rPr>
        <w:t>lakes</w:t>
      </w:r>
      <w:proofErr w:type="spellEnd"/>
      <w:r w:rsidRPr="002F487E">
        <w:rPr>
          <w:rFonts w:ascii="Arial" w:eastAsia="Times New Roman" w:hAnsi="Arial" w:cs="Arial"/>
          <w:color w:val="000000"/>
          <w:sz w:val="24"/>
          <w:szCs w:val="24"/>
        </w:rPr>
        <w:t xml:space="preserve"> são: segurança, implantação mais rápida, disponibilidade, atualização de recursos, funcionalidades, elasticidade, cobertura geográfica e custo vinculados à utilização real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39CF4267" w14:textId="77777777" w:rsidR="00A923DC" w:rsidRDefault="00A923DC" w:rsidP="00314964">
      <w:pPr>
        <w:spacing w:after="0" w:line="360" w:lineRule="auto"/>
        <w:rPr>
          <w:rFonts w:ascii="Arial" w:eastAsia="Times New Roman" w:hAnsi="Arial" w:cs="Arial"/>
          <w:sz w:val="24"/>
          <w:szCs w:val="24"/>
        </w:rPr>
      </w:pPr>
    </w:p>
    <w:p w14:paraId="3C3B6700" w14:textId="77777777" w:rsidR="00314964" w:rsidRDefault="00314964" w:rsidP="00314964">
      <w:pPr>
        <w:spacing w:after="0" w:line="360" w:lineRule="auto"/>
        <w:rPr>
          <w:rFonts w:ascii="Arial" w:eastAsia="Times New Roman" w:hAnsi="Arial" w:cs="Arial"/>
          <w:sz w:val="24"/>
          <w:szCs w:val="24"/>
        </w:rPr>
      </w:pPr>
    </w:p>
    <w:p w14:paraId="44E85167" w14:textId="77777777" w:rsidR="00314964" w:rsidRDefault="00314964" w:rsidP="00314964">
      <w:pPr>
        <w:spacing w:after="0" w:line="360" w:lineRule="auto"/>
        <w:rPr>
          <w:rFonts w:ascii="Arial" w:eastAsia="Times New Roman" w:hAnsi="Arial" w:cs="Arial"/>
          <w:sz w:val="24"/>
          <w:szCs w:val="24"/>
        </w:rPr>
      </w:pPr>
    </w:p>
    <w:p w14:paraId="4158A230" w14:textId="77777777" w:rsidR="00314964" w:rsidRDefault="00314964" w:rsidP="00314964">
      <w:pPr>
        <w:spacing w:after="0" w:line="360" w:lineRule="auto"/>
        <w:rPr>
          <w:rFonts w:ascii="Arial" w:eastAsia="Times New Roman" w:hAnsi="Arial" w:cs="Arial"/>
          <w:sz w:val="24"/>
          <w:szCs w:val="24"/>
        </w:rPr>
      </w:pPr>
    </w:p>
    <w:p w14:paraId="1284DE6E" w14:textId="77777777" w:rsidR="00314964" w:rsidRPr="002F487E" w:rsidRDefault="00314964" w:rsidP="00314964">
      <w:pPr>
        <w:spacing w:after="0" w:line="360" w:lineRule="auto"/>
        <w:rPr>
          <w:rFonts w:ascii="Arial" w:eastAsia="Times New Roman" w:hAnsi="Arial" w:cs="Arial"/>
          <w:sz w:val="24"/>
          <w:szCs w:val="24"/>
        </w:rPr>
      </w:pPr>
    </w:p>
    <w:p w14:paraId="13ADCF88" w14:textId="0454DBD9" w:rsidR="00A923DC" w:rsidRPr="00A923DC" w:rsidRDefault="00A923DC" w:rsidP="00314964">
      <w:pPr>
        <w:spacing w:after="0" w:line="360" w:lineRule="auto"/>
        <w:rPr>
          <w:rFonts w:ascii="Arial" w:eastAsia="Times New Roman" w:hAnsi="Arial" w:cs="Arial"/>
          <w:sz w:val="24"/>
          <w:szCs w:val="24"/>
        </w:rPr>
      </w:pPr>
      <w:bookmarkStart w:id="81" w:name="_Hlk132143139"/>
      <w:del w:id="82" w:author="Ameliara Freire" w:date="2023-04-19T19:11:00Z">
        <w:r w:rsidRPr="00A923DC" w:rsidDel="00E8016E">
          <w:rPr>
            <w:rFonts w:ascii="Arial" w:eastAsia="Times New Roman" w:hAnsi="Arial" w:cs="Arial"/>
            <w:color w:val="000000"/>
            <w:sz w:val="24"/>
            <w:szCs w:val="24"/>
          </w:rPr>
          <w:delText>1.</w:delText>
        </w:r>
      </w:del>
      <w:r w:rsidRPr="00A923DC">
        <w:rPr>
          <w:rFonts w:ascii="Arial" w:eastAsia="Times New Roman" w:hAnsi="Arial" w:cs="Arial"/>
          <w:color w:val="000000"/>
          <w:sz w:val="24"/>
          <w:szCs w:val="24"/>
        </w:rPr>
        <w:t>2.3.3 A arquitetura do Data Lake</w:t>
      </w:r>
    </w:p>
    <w:bookmarkEnd w:id="81"/>
    <w:p w14:paraId="0DFF48C9" w14:textId="77777777" w:rsidR="00A923DC" w:rsidRPr="002F487E" w:rsidRDefault="00A923DC">
      <w:pPr>
        <w:spacing w:after="0" w:line="360" w:lineRule="auto"/>
        <w:jc w:val="both"/>
        <w:rPr>
          <w:rFonts w:ascii="Arial" w:eastAsia="Times New Roman" w:hAnsi="Arial" w:cs="Arial"/>
          <w:color w:val="000000"/>
          <w:sz w:val="24"/>
          <w:szCs w:val="24"/>
        </w:rPr>
        <w:pPrChange w:id="83" w:author="Ameliara Freire" w:date="2023-04-19T20:09:00Z">
          <w:pPr>
            <w:spacing w:after="0" w:line="360" w:lineRule="auto"/>
          </w:pPr>
        </w:pPrChange>
      </w:pPr>
      <w:r w:rsidRPr="002F487E">
        <w:rPr>
          <w:rFonts w:ascii="Arial" w:eastAsia="Times New Roman" w:hAnsi="Arial" w:cs="Arial"/>
          <w:color w:val="000000"/>
          <w:sz w:val="24"/>
          <w:szCs w:val="24"/>
        </w:rPr>
        <w:lastRenderedPageBreak/>
        <w:tab/>
        <w:t xml:space="preserve">O armazenamento e o processamento de dados trabalham juntos para criar uma arquitetura em camadas coesivamente, que é informada por Big Data e executada sobre o Data Lake. A arquitetura pode formar uma estrutura operacional de um data lakehouse. Cada empresa tem uma configuração própria e exclusiva, porém a maioria das arquiteturas de data lakehouse tem o seguinte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 xml:space="preserve">: </w:t>
      </w:r>
    </w:p>
    <w:p w14:paraId="0240CE03" w14:textId="027AC02B" w:rsidR="00A923DC" w:rsidRPr="00314964" w:rsidRDefault="00A923DC">
      <w:pPr>
        <w:pStyle w:val="PargrafodaLista"/>
        <w:numPr>
          <w:ilvl w:val="0"/>
          <w:numId w:val="6"/>
        </w:numPr>
        <w:spacing w:after="0" w:line="360" w:lineRule="auto"/>
        <w:jc w:val="both"/>
        <w:rPr>
          <w:rFonts w:ascii="Arial" w:eastAsia="Times New Roman" w:hAnsi="Arial" w:cs="Arial"/>
          <w:color w:val="000000"/>
          <w:sz w:val="24"/>
          <w:szCs w:val="24"/>
        </w:rPr>
        <w:pPrChange w:id="84" w:author="Ameliara Freire" w:date="2023-04-19T20:09:00Z">
          <w:pPr>
            <w:pStyle w:val="PargrafodaLista"/>
            <w:numPr>
              <w:numId w:val="6"/>
            </w:numPr>
            <w:tabs>
              <w:tab w:val="num" w:pos="720"/>
            </w:tabs>
            <w:spacing w:after="0" w:line="360" w:lineRule="auto"/>
            <w:ind w:hanging="360"/>
          </w:pPr>
        </w:pPrChange>
      </w:pPr>
      <w:r w:rsidRPr="00314964">
        <w:rPr>
          <w:rFonts w:ascii="Arial" w:eastAsia="Times New Roman" w:hAnsi="Arial" w:cs="Arial"/>
          <w:color w:val="000000"/>
          <w:sz w:val="24"/>
          <w:szCs w:val="24"/>
        </w:rPr>
        <w:t>Gerenciamento e orquestração de recursos</w:t>
      </w:r>
    </w:p>
    <w:p w14:paraId="0B2BF573" w14:textId="77777777" w:rsidR="00A923DC" w:rsidRPr="002F487E" w:rsidRDefault="00A923DC">
      <w:pPr>
        <w:numPr>
          <w:ilvl w:val="0"/>
          <w:numId w:val="6"/>
        </w:numPr>
        <w:spacing w:after="0" w:line="360" w:lineRule="auto"/>
        <w:jc w:val="both"/>
        <w:textAlignment w:val="baseline"/>
        <w:rPr>
          <w:rFonts w:ascii="Arial" w:eastAsia="Times New Roman" w:hAnsi="Arial" w:cs="Arial"/>
          <w:color w:val="000000"/>
          <w:sz w:val="24"/>
          <w:szCs w:val="24"/>
        </w:rPr>
        <w:pPrChange w:id="85" w:author="Ameliara Freire" w:date="2023-04-19T20:09:00Z">
          <w:pPr>
            <w:numPr>
              <w:numId w:val="6"/>
            </w:numPr>
            <w:tabs>
              <w:tab w:val="num" w:pos="720"/>
            </w:tabs>
            <w:spacing w:after="0" w:line="360" w:lineRule="auto"/>
            <w:ind w:left="720" w:hanging="360"/>
            <w:textAlignment w:val="baseline"/>
          </w:pPr>
        </w:pPrChange>
      </w:pPr>
      <w:r w:rsidRPr="002F487E">
        <w:rPr>
          <w:rFonts w:ascii="Arial" w:eastAsia="Times New Roman" w:hAnsi="Arial" w:cs="Arial"/>
          <w:color w:val="000000"/>
          <w:sz w:val="24"/>
          <w:szCs w:val="24"/>
        </w:rPr>
        <w:t>Conectores para fácil acesso</w:t>
      </w:r>
    </w:p>
    <w:p w14:paraId="307404A3" w14:textId="77777777" w:rsidR="00A923DC" w:rsidRPr="002F487E" w:rsidRDefault="00A923DC">
      <w:pPr>
        <w:numPr>
          <w:ilvl w:val="0"/>
          <w:numId w:val="6"/>
        </w:numPr>
        <w:spacing w:after="0" w:line="360" w:lineRule="auto"/>
        <w:jc w:val="both"/>
        <w:textAlignment w:val="baseline"/>
        <w:rPr>
          <w:rFonts w:ascii="Arial" w:eastAsia="Times New Roman" w:hAnsi="Arial" w:cs="Arial"/>
          <w:color w:val="000000"/>
          <w:sz w:val="24"/>
          <w:szCs w:val="24"/>
        </w:rPr>
        <w:pPrChange w:id="86" w:author="Ameliara Freire" w:date="2023-04-19T20:09:00Z">
          <w:pPr>
            <w:numPr>
              <w:numId w:val="6"/>
            </w:numPr>
            <w:tabs>
              <w:tab w:val="num" w:pos="720"/>
            </w:tabs>
            <w:spacing w:after="0" w:line="360" w:lineRule="auto"/>
            <w:ind w:left="720" w:hanging="360"/>
            <w:textAlignment w:val="baseline"/>
          </w:pPr>
        </w:pPrChange>
      </w:pPr>
      <w:r w:rsidRPr="002F487E">
        <w:rPr>
          <w:rFonts w:ascii="Arial" w:eastAsia="Times New Roman" w:hAnsi="Arial" w:cs="Arial"/>
          <w:color w:val="000000"/>
          <w:sz w:val="24"/>
          <w:szCs w:val="24"/>
        </w:rPr>
        <w:t>Análise confiável</w:t>
      </w:r>
    </w:p>
    <w:p w14:paraId="6DE2B31A" w14:textId="77777777" w:rsidR="00A923DC" w:rsidRPr="002F487E" w:rsidRDefault="00A923DC">
      <w:pPr>
        <w:numPr>
          <w:ilvl w:val="0"/>
          <w:numId w:val="6"/>
        </w:numPr>
        <w:spacing w:after="0" w:line="360" w:lineRule="auto"/>
        <w:jc w:val="both"/>
        <w:textAlignment w:val="baseline"/>
        <w:rPr>
          <w:rFonts w:ascii="Arial" w:eastAsia="Times New Roman" w:hAnsi="Arial" w:cs="Arial"/>
          <w:color w:val="000000"/>
          <w:sz w:val="24"/>
          <w:szCs w:val="24"/>
        </w:rPr>
        <w:pPrChange w:id="87" w:author="Ameliara Freire" w:date="2023-04-19T20:09:00Z">
          <w:pPr>
            <w:numPr>
              <w:numId w:val="6"/>
            </w:numPr>
            <w:tabs>
              <w:tab w:val="num" w:pos="720"/>
            </w:tabs>
            <w:spacing w:after="0" w:line="360" w:lineRule="auto"/>
            <w:ind w:left="720" w:hanging="360"/>
            <w:textAlignment w:val="baseline"/>
          </w:pPr>
        </w:pPrChange>
      </w:pPr>
      <w:r w:rsidRPr="002F487E">
        <w:rPr>
          <w:rFonts w:ascii="Arial" w:eastAsia="Times New Roman" w:hAnsi="Arial" w:cs="Arial"/>
          <w:color w:val="000000"/>
          <w:sz w:val="24"/>
          <w:szCs w:val="24"/>
        </w:rPr>
        <w:t>Classificação de dados</w:t>
      </w:r>
    </w:p>
    <w:p w14:paraId="2CFDCB7E" w14:textId="77777777" w:rsidR="00A923DC" w:rsidRPr="002F487E" w:rsidRDefault="00A923DC">
      <w:pPr>
        <w:numPr>
          <w:ilvl w:val="0"/>
          <w:numId w:val="6"/>
        </w:numPr>
        <w:spacing w:after="0" w:line="360" w:lineRule="auto"/>
        <w:jc w:val="both"/>
        <w:textAlignment w:val="baseline"/>
        <w:rPr>
          <w:rFonts w:ascii="Arial" w:eastAsia="Times New Roman" w:hAnsi="Arial" w:cs="Arial"/>
          <w:color w:val="000000"/>
          <w:sz w:val="24"/>
          <w:szCs w:val="24"/>
        </w:rPr>
        <w:pPrChange w:id="88" w:author="Ameliara Freire" w:date="2023-04-19T20:09:00Z">
          <w:pPr>
            <w:numPr>
              <w:numId w:val="6"/>
            </w:numPr>
            <w:tabs>
              <w:tab w:val="num" w:pos="720"/>
            </w:tabs>
            <w:spacing w:after="0" w:line="360" w:lineRule="auto"/>
            <w:ind w:left="720" w:hanging="360"/>
            <w:textAlignment w:val="baseline"/>
          </w:pPr>
        </w:pPrChange>
      </w:pPr>
      <w:r w:rsidRPr="002F487E">
        <w:rPr>
          <w:rFonts w:ascii="Arial" w:eastAsia="Times New Roman" w:hAnsi="Arial" w:cs="Arial"/>
          <w:color w:val="000000"/>
          <w:sz w:val="24"/>
          <w:szCs w:val="24"/>
        </w:rPr>
        <w:t xml:space="preserve">Extrair, carregar, </w:t>
      </w:r>
      <w:proofErr w:type="gramStart"/>
      <w:r w:rsidRPr="002F487E">
        <w:rPr>
          <w:rFonts w:ascii="Arial" w:eastAsia="Times New Roman" w:hAnsi="Arial" w:cs="Arial"/>
          <w:color w:val="000000"/>
          <w:sz w:val="24"/>
          <w:szCs w:val="24"/>
        </w:rPr>
        <w:t>transformar(</w:t>
      </w:r>
      <w:proofErr w:type="gramEnd"/>
      <w:r w:rsidRPr="002F487E">
        <w:rPr>
          <w:rFonts w:ascii="Arial" w:eastAsia="Times New Roman" w:hAnsi="Arial" w:cs="Arial"/>
          <w:color w:val="000000"/>
          <w:sz w:val="24"/>
          <w:szCs w:val="24"/>
        </w:rPr>
        <w:t>ELT) processos</w:t>
      </w:r>
    </w:p>
    <w:p w14:paraId="1F747751" w14:textId="77777777" w:rsidR="00A923DC" w:rsidRPr="002F487E" w:rsidRDefault="00A923DC">
      <w:pPr>
        <w:numPr>
          <w:ilvl w:val="0"/>
          <w:numId w:val="6"/>
        </w:numPr>
        <w:spacing w:after="0" w:line="360" w:lineRule="auto"/>
        <w:jc w:val="both"/>
        <w:textAlignment w:val="baseline"/>
        <w:rPr>
          <w:rFonts w:ascii="Arial" w:eastAsia="Times New Roman" w:hAnsi="Arial" w:cs="Arial"/>
          <w:color w:val="000000"/>
          <w:sz w:val="24"/>
          <w:szCs w:val="24"/>
        </w:rPr>
        <w:pPrChange w:id="89" w:author="Ameliara Freire" w:date="2023-04-19T20:09:00Z">
          <w:pPr>
            <w:numPr>
              <w:numId w:val="6"/>
            </w:numPr>
            <w:tabs>
              <w:tab w:val="num" w:pos="720"/>
            </w:tabs>
            <w:spacing w:after="0" w:line="360" w:lineRule="auto"/>
            <w:ind w:left="720" w:hanging="360"/>
            <w:textAlignment w:val="baseline"/>
          </w:pPr>
        </w:pPrChange>
      </w:pPr>
      <w:r w:rsidRPr="002F487E">
        <w:rPr>
          <w:rFonts w:ascii="Arial" w:eastAsia="Times New Roman" w:hAnsi="Arial" w:cs="Arial"/>
          <w:color w:val="000000"/>
          <w:sz w:val="24"/>
          <w:szCs w:val="24"/>
        </w:rPr>
        <w:t>Segurança e suporte</w:t>
      </w:r>
    </w:p>
    <w:p w14:paraId="52123066" w14:textId="77777777" w:rsidR="00A923DC" w:rsidRPr="002F487E" w:rsidRDefault="00A923DC">
      <w:pPr>
        <w:numPr>
          <w:ilvl w:val="0"/>
          <w:numId w:val="6"/>
        </w:numPr>
        <w:spacing w:after="0" w:line="360" w:lineRule="auto"/>
        <w:jc w:val="both"/>
        <w:textAlignment w:val="baseline"/>
        <w:rPr>
          <w:rFonts w:ascii="Arial" w:eastAsia="Times New Roman" w:hAnsi="Arial" w:cs="Arial"/>
          <w:color w:val="000000"/>
          <w:sz w:val="24"/>
          <w:szCs w:val="24"/>
        </w:rPr>
        <w:pPrChange w:id="90" w:author="Ameliara Freire" w:date="2023-04-19T20:09:00Z">
          <w:pPr>
            <w:numPr>
              <w:numId w:val="6"/>
            </w:numPr>
            <w:tabs>
              <w:tab w:val="num" w:pos="720"/>
            </w:tabs>
            <w:spacing w:after="0" w:line="360" w:lineRule="auto"/>
            <w:ind w:left="720" w:hanging="360"/>
            <w:textAlignment w:val="baseline"/>
          </w:pPr>
        </w:pPrChange>
      </w:pPr>
      <w:r w:rsidRPr="002F487E">
        <w:rPr>
          <w:rFonts w:ascii="Arial" w:eastAsia="Times New Roman" w:hAnsi="Arial" w:cs="Arial"/>
          <w:color w:val="000000"/>
          <w:sz w:val="24"/>
          <w:szCs w:val="24"/>
        </w:rPr>
        <w:t>Governança e administração</w:t>
      </w:r>
      <w:r w:rsidRPr="002F487E">
        <w:rPr>
          <w:rFonts w:ascii="Arial" w:eastAsia="Times New Roman" w:hAnsi="Arial" w:cs="Arial"/>
          <w:color w:val="000000"/>
          <w:sz w:val="24"/>
          <w:szCs w:val="24"/>
        </w:rPr>
        <w:tab/>
      </w:r>
    </w:p>
    <w:p w14:paraId="295B5472" w14:textId="77777777" w:rsidR="00314964" w:rsidRDefault="00314964" w:rsidP="00314964">
      <w:pPr>
        <w:spacing w:after="0" w:line="360" w:lineRule="auto"/>
        <w:jc w:val="both"/>
        <w:rPr>
          <w:rFonts w:ascii="Arial" w:eastAsia="Arial" w:hAnsi="Arial" w:cs="Arial"/>
          <w:sz w:val="24"/>
          <w:szCs w:val="24"/>
        </w:rPr>
      </w:pPr>
    </w:p>
    <w:p w14:paraId="300941BB" w14:textId="3E7AE722" w:rsidR="000D01B6" w:rsidRDefault="000D01B6" w:rsidP="00314964">
      <w:pPr>
        <w:spacing w:after="0" w:line="360" w:lineRule="auto"/>
        <w:jc w:val="both"/>
        <w:rPr>
          <w:rFonts w:ascii="Arial" w:eastAsia="Arial" w:hAnsi="Arial" w:cs="Arial"/>
          <w:sz w:val="24"/>
          <w:szCs w:val="24"/>
        </w:rPr>
      </w:pPr>
      <w:del w:id="91" w:author="Ameliara Freire" w:date="2023-04-19T19:11:00Z">
        <w:r w:rsidDel="00E8016E">
          <w:rPr>
            <w:rFonts w:ascii="Arial" w:eastAsia="Arial" w:hAnsi="Arial" w:cs="Arial"/>
            <w:sz w:val="24"/>
            <w:szCs w:val="24"/>
          </w:rPr>
          <w:delText>1.</w:delText>
        </w:r>
      </w:del>
      <w:r>
        <w:rPr>
          <w:rFonts w:ascii="Arial" w:eastAsia="Arial" w:hAnsi="Arial" w:cs="Arial"/>
          <w:sz w:val="24"/>
          <w:szCs w:val="24"/>
        </w:rPr>
        <w:t>2.4 ETL</w:t>
      </w:r>
    </w:p>
    <w:p w14:paraId="09BD5E25" w14:textId="77777777" w:rsidR="00A923DC" w:rsidRPr="002F487E" w:rsidRDefault="00A923DC" w:rsidP="00BB462F">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É um pipeline de dados usados para coletar dados de várias fontes, após a coleta vem a transformação dos dados de acordo com as regras de negócios e o carregamento dos dados em um armazenamento de dados de destino.</w:t>
      </w:r>
    </w:p>
    <w:p w14:paraId="40D17447" w14:textId="77777777" w:rsidR="00A923DC" w:rsidRPr="002F487E" w:rsidRDefault="00A923DC" w:rsidP="00BB462F">
      <w:pPr>
        <w:pStyle w:val="NormalWeb"/>
        <w:spacing w:before="0" w:beforeAutospacing="0" w:after="0" w:afterAutospacing="0" w:line="360" w:lineRule="auto"/>
        <w:jc w:val="both"/>
        <w:rPr>
          <w:rFonts w:ascii="Arial" w:hAnsi="Arial" w:cs="Arial"/>
        </w:rPr>
      </w:pPr>
      <w:r w:rsidRPr="002F487E">
        <w:rPr>
          <w:rStyle w:val="apple-tab-span"/>
          <w:rFonts w:ascii="Arial" w:hAnsi="Arial" w:cs="Arial"/>
          <w:color w:val="000000"/>
        </w:rPr>
        <w:tab/>
      </w:r>
      <w:r w:rsidRPr="002F487E">
        <w:rPr>
          <w:rFonts w:ascii="Arial" w:hAnsi="Arial" w:cs="Arial"/>
          <w:color w:val="000000"/>
        </w:rPr>
        <w:t xml:space="preserve">A transformação de dados que ocorre geralmente envolve várias operações, como filtragem, classificação, agregação, junção de dados, limpeza de dados, desduplicação e validação de dados. As três fases do ETL são executadas em paralelo para economizar tempo </w:t>
      </w:r>
      <w:r w:rsidRPr="002F487E">
        <w:rPr>
          <w:rFonts w:ascii="Arial" w:hAnsi="Arial" w:cs="Arial"/>
          <w:color w:val="222222"/>
          <w:shd w:val="clear" w:color="auto" w:fill="FFFFFF"/>
        </w:rPr>
        <w:t>Microsoft (2023)</w:t>
      </w:r>
      <w:r w:rsidRPr="002F487E">
        <w:rPr>
          <w:rFonts w:ascii="Arial" w:hAnsi="Arial" w:cs="Arial"/>
          <w:color w:val="000000"/>
        </w:rPr>
        <w:t>.</w:t>
      </w:r>
    </w:p>
    <w:p w14:paraId="3E66A288" w14:textId="77777777" w:rsidR="00A923DC" w:rsidRPr="002F487E" w:rsidRDefault="00A923DC" w:rsidP="00314964">
      <w:pPr>
        <w:spacing w:after="0" w:line="360" w:lineRule="auto"/>
        <w:rPr>
          <w:rFonts w:ascii="Arial" w:hAnsi="Arial" w:cs="Arial"/>
          <w:sz w:val="24"/>
          <w:szCs w:val="24"/>
        </w:rPr>
      </w:pPr>
    </w:p>
    <w:p w14:paraId="3A9FA200" w14:textId="1A0C713D" w:rsidR="00A923DC" w:rsidRDefault="00A923DC" w:rsidP="00314964">
      <w:pPr>
        <w:pStyle w:val="NormalWeb"/>
        <w:spacing w:before="0" w:beforeAutospacing="0" w:after="0" w:afterAutospacing="0" w:line="360" w:lineRule="auto"/>
        <w:rPr>
          <w:ins w:id="92" w:author="Ameliara Freire" w:date="2023-04-19T20:09:00Z"/>
          <w:rFonts w:ascii="Arial" w:hAnsi="Arial" w:cs="Arial"/>
          <w:color w:val="000000"/>
        </w:rPr>
      </w:pPr>
      <w:bookmarkStart w:id="93" w:name="_Hlk132143154"/>
      <w:del w:id="94" w:author="Ameliara Freire" w:date="2023-04-19T19:11:00Z">
        <w:r w:rsidRPr="00FA3D6C" w:rsidDel="00E8016E">
          <w:rPr>
            <w:rFonts w:ascii="Arial" w:hAnsi="Arial" w:cs="Arial"/>
            <w:color w:val="000000"/>
          </w:rPr>
          <w:delText>1.</w:delText>
        </w:r>
      </w:del>
      <w:r w:rsidRPr="00FA3D6C">
        <w:rPr>
          <w:rFonts w:ascii="Arial" w:hAnsi="Arial" w:cs="Arial"/>
          <w:color w:val="000000"/>
        </w:rPr>
        <w:t xml:space="preserve">2.4.1 Processo de </w:t>
      </w:r>
      <w:commentRangeStart w:id="95"/>
      <w:r w:rsidRPr="00FA3D6C">
        <w:rPr>
          <w:rFonts w:ascii="Arial" w:hAnsi="Arial" w:cs="Arial"/>
          <w:color w:val="000000"/>
        </w:rPr>
        <w:t>ETL</w:t>
      </w:r>
      <w:bookmarkEnd w:id="93"/>
      <w:commentRangeEnd w:id="95"/>
      <w:r w:rsidR="00FB36A9">
        <w:rPr>
          <w:rStyle w:val="Refdecomentrio"/>
          <w:rFonts w:ascii="Calibri" w:eastAsia="Calibri" w:hAnsi="Calibri" w:cs="Calibri"/>
        </w:rPr>
        <w:commentReference w:id="95"/>
      </w:r>
      <w:r w:rsidRPr="00FA3D6C">
        <w:rPr>
          <w:rFonts w:ascii="Arial" w:hAnsi="Arial" w:cs="Arial"/>
          <w:color w:val="000000"/>
        </w:rPr>
        <w:t xml:space="preserve"> </w:t>
      </w:r>
    </w:p>
    <w:p w14:paraId="04CCC33E" w14:textId="77777777" w:rsidR="00FB36A9" w:rsidRPr="00FA3D6C" w:rsidRDefault="00FB36A9" w:rsidP="00314964">
      <w:pPr>
        <w:pStyle w:val="NormalWeb"/>
        <w:spacing w:before="0" w:beforeAutospacing="0" w:after="0" w:afterAutospacing="0" w:line="360" w:lineRule="auto"/>
        <w:rPr>
          <w:rFonts w:ascii="Arial" w:hAnsi="Arial" w:cs="Arial"/>
          <w:color w:val="000000"/>
        </w:rPr>
      </w:pPr>
    </w:p>
    <w:p w14:paraId="027613FA" w14:textId="0FDCA34A" w:rsidR="00A923DC" w:rsidRPr="00A923DC" w:rsidRDefault="00A923DC" w:rsidP="00314964">
      <w:pPr>
        <w:pStyle w:val="NormalWeb"/>
        <w:spacing w:before="0" w:beforeAutospacing="0" w:after="0" w:afterAutospacing="0" w:line="360" w:lineRule="auto"/>
        <w:rPr>
          <w:rFonts w:ascii="Arial" w:hAnsi="Arial" w:cs="Arial"/>
        </w:rPr>
      </w:pPr>
      <w:r w:rsidRPr="00A923DC">
        <w:rPr>
          <w:rFonts w:ascii="Arial" w:hAnsi="Arial" w:cs="Arial"/>
          <w:color w:val="000000"/>
        </w:rPr>
        <w:t xml:space="preserve">De acordo com </w:t>
      </w:r>
      <w:proofErr w:type="spellStart"/>
      <w:r w:rsidRPr="00A923DC">
        <w:rPr>
          <w:rFonts w:ascii="Arial" w:hAnsi="Arial" w:cs="Arial"/>
          <w:color w:val="222222"/>
          <w:shd w:val="clear" w:color="auto" w:fill="FFFFFF"/>
        </w:rPr>
        <w:t>Aws</w:t>
      </w:r>
      <w:proofErr w:type="spellEnd"/>
      <w:r w:rsidRPr="00A923DC">
        <w:rPr>
          <w:rFonts w:ascii="Arial" w:hAnsi="Arial" w:cs="Arial"/>
          <w:color w:val="222222"/>
          <w:shd w:val="clear" w:color="auto" w:fill="FFFFFF"/>
        </w:rPr>
        <w:t xml:space="preserve"> (2023):</w:t>
      </w:r>
    </w:p>
    <w:p w14:paraId="06E905C3" w14:textId="77777777" w:rsidR="00A923DC" w:rsidRPr="002F487E" w:rsidRDefault="00A923DC" w:rsidP="00314964">
      <w:pPr>
        <w:pStyle w:val="NormalWeb"/>
        <w:numPr>
          <w:ilvl w:val="0"/>
          <w:numId w:val="7"/>
        </w:numPr>
        <w:spacing w:before="0" w:beforeAutospacing="0" w:after="0" w:afterAutospacing="0" w:line="360" w:lineRule="auto"/>
        <w:ind w:left="1440" w:hanging="1014"/>
        <w:textAlignment w:val="baseline"/>
        <w:rPr>
          <w:rFonts w:ascii="Arial" w:hAnsi="Arial" w:cs="Arial"/>
          <w:color w:val="000000"/>
        </w:rPr>
      </w:pPr>
      <w:r w:rsidRPr="002F487E">
        <w:rPr>
          <w:rFonts w:ascii="Arial" w:hAnsi="Arial" w:cs="Arial"/>
          <w:color w:val="000000"/>
        </w:rPr>
        <w:t>Extração de dados relevante do banco de dados de origem </w:t>
      </w:r>
    </w:p>
    <w:p w14:paraId="348EB633" w14:textId="77777777" w:rsidR="00A923DC" w:rsidRPr="002F487E" w:rsidRDefault="00A923DC" w:rsidP="00314964">
      <w:pPr>
        <w:pStyle w:val="NormalWeb"/>
        <w:numPr>
          <w:ilvl w:val="0"/>
          <w:numId w:val="7"/>
        </w:numPr>
        <w:spacing w:before="0" w:beforeAutospacing="0" w:after="0" w:afterAutospacing="0" w:line="360" w:lineRule="auto"/>
        <w:ind w:left="1440" w:hanging="1014"/>
        <w:textAlignment w:val="baseline"/>
        <w:rPr>
          <w:rFonts w:ascii="Arial" w:hAnsi="Arial" w:cs="Arial"/>
          <w:color w:val="000000"/>
        </w:rPr>
      </w:pPr>
      <w:r w:rsidRPr="002F487E">
        <w:rPr>
          <w:rFonts w:ascii="Arial" w:hAnsi="Arial" w:cs="Arial"/>
          <w:color w:val="000000"/>
        </w:rPr>
        <w:t>Transformação dos dados para que sejam mais adequados a análises.</w:t>
      </w:r>
    </w:p>
    <w:p w14:paraId="61F0A160" w14:textId="77777777" w:rsidR="00A923DC" w:rsidRPr="002F487E" w:rsidRDefault="00A923DC" w:rsidP="00314964">
      <w:pPr>
        <w:pStyle w:val="NormalWeb"/>
        <w:numPr>
          <w:ilvl w:val="0"/>
          <w:numId w:val="7"/>
        </w:numPr>
        <w:spacing w:before="0" w:beforeAutospacing="0" w:after="0" w:afterAutospacing="0" w:line="360" w:lineRule="auto"/>
        <w:ind w:left="1440" w:hanging="1014"/>
        <w:textAlignment w:val="baseline"/>
        <w:rPr>
          <w:rFonts w:ascii="Arial" w:hAnsi="Arial" w:cs="Arial"/>
          <w:color w:val="000000"/>
        </w:rPr>
      </w:pPr>
      <w:r w:rsidRPr="002F487E">
        <w:rPr>
          <w:rFonts w:ascii="Arial" w:hAnsi="Arial" w:cs="Arial"/>
          <w:color w:val="000000"/>
        </w:rPr>
        <w:t>Carregamento dos dados no banco de dados de destino.</w:t>
      </w:r>
    </w:p>
    <w:p w14:paraId="676BCF2E" w14:textId="77777777" w:rsidR="00A923DC" w:rsidRPr="002F487E" w:rsidRDefault="00A923DC" w:rsidP="00314964">
      <w:pPr>
        <w:spacing w:after="0" w:line="360" w:lineRule="auto"/>
        <w:rPr>
          <w:rFonts w:ascii="Arial" w:hAnsi="Arial" w:cs="Arial"/>
          <w:sz w:val="24"/>
          <w:szCs w:val="24"/>
        </w:rPr>
      </w:pPr>
    </w:p>
    <w:p w14:paraId="2DF7FE10" w14:textId="77777777" w:rsidR="00A923DC" w:rsidRPr="002F487E" w:rsidRDefault="00A923DC" w:rsidP="00314964">
      <w:pPr>
        <w:spacing w:after="0" w:line="360" w:lineRule="auto"/>
        <w:rPr>
          <w:rFonts w:ascii="Arial" w:hAnsi="Arial" w:cs="Arial"/>
          <w:sz w:val="24"/>
          <w:szCs w:val="24"/>
        </w:rPr>
      </w:pPr>
    </w:p>
    <w:p w14:paraId="1DDA8A4D" w14:textId="77777777" w:rsidR="00A923DC" w:rsidRPr="002F487E" w:rsidRDefault="00A923DC" w:rsidP="00314964">
      <w:pPr>
        <w:spacing w:after="0" w:line="360" w:lineRule="auto"/>
        <w:jc w:val="center"/>
        <w:rPr>
          <w:rFonts w:ascii="Arial" w:hAnsi="Arial" w:cs="Arial"/>
          <w:sz w:val="24"/>
          <w:szCs w:val="24"/>
        </w:rPr>
      </w:pPr>
      <w:r w:rsidRPr="002F487E">
        <w:rPr>
          <w:rFonts w:ascii="Arial" w:hAnsi="Arial" w:cs="Arial"/>
          <w:noProof/>
          <w:sz w:val="24"/>
          <w:szCs w:val="24"/>
        </w:rPr>
        <w:lastRenderedPageBreak/>
        <w:drawing>
          <wp:inline distT="0" distB="0" distL="0" distR="0" wp14:anchorId="3A784AD6" wp14:editId="59172334">
            <wp:extent cx="5276850" cy="2423136"/>
            <wp:effectExtent l="0" t="0" r="0" b="0"/>
            <wp:docPr id="680639640" name="Imagem 2"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39640" name="Imagem 2" descr="Interface gráfica do usuário, Texto, Aplicativo&#10;&#10;Descrição gerad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89843" cy="2429103"/>
                    </a:xfrm>
                    <a:prstGeom prst="rect">
                      <a:avLst/>
                    </a:prstGeom>
                    <a:noFill/>
                    <a:ln>
                      <a:noFill/>
                    </a:ln>
                  </pic:spPr>
                </pic:pic>
              </a:graphicData>
            </a:graphic>
          </wp:inline>
        </w:drawing>
      </w:r>
    </w:p>
    <w:p w14:paraId="4ABA6D37" w14:textId="77777777" w:rsidR="00A923DC" w:rsidRPr="002F487E" w:rsidRDefault="00A923DC" w:rsidP="00314964">
      <w:pPr>
        <w:spacing w:after="0" w:line="360" w:lineRule="auto"/>
        <w:rPr>
          <w:rFonts w:ascii="Arial" w:hAnsi="Arial" w:cs="Arial"/>
          <w:sz w:val="24"/>
          <w:szCs w:val="24"/>
        </w:rPr>
      </w:pPr>
      <w:commentRangeStart w:id="96"/>
      <w:r w:rsidRPr="002F487E">
        <w:rPr>
          <w:rFonts w:ascii="Arial" w:hAnsi="Arial" w:cs="Arial"/>
          <w:color w:val="000000"/>
          <w:sz w:val="24"/>
          <w:szCs w:val="24"/>
        </w:rPr>
        <w:t xml:space="preserve">Fonte: </w:t>
      </w:r>
      <w:hyperlink r:id="rId18" w:history="1">
        <w:r w:rsidRPr="002F487E">
          <w:rPr>
            <w:rStyle w:val="Hyperlink"/>
            <w:rFonts w:ascii="Arial" w:hAnsi="Arial" w:cs="Arial"/>
            <w:color w:val="1155CC"/>
            <w:sz w:val="24"/>
            <w:szCs w:val="24"/>
          </w:rPr>
          <w:t>https://learn.microsoft.com/en-us/azure/architecture/data-guide/relational-data/etl</w:t>
        </w:r>
      </w:hyperlink>
      <w:r w:rsidRPr="002F487E">
        <w:rPr>
          <w:rFonts w:ascii="Arial" w:hAnsi="Arial" w:cs="Arial"/>
          <w:color w:val="000000"/>
          <w:sz w:val="24"/>
          <w:szCs w:val="24"/>
        </w:rPr>
        <w:t>, Acesso em 11 abr. 23.</w:t>
      </w:r>
      <w:commentRangeEnd w:id="96"/>
      <w:r w:rsidR="00FB36A9">
        <w:rPr>
          <w:rStyle w:val="Refdecomentrio"/>
        </w:rPr>
        <w:commentReference w:id="96"/>
      </w:r>
    </w:p>
    <w:p w14:paraId="27613622" w14:textId="77777777" w:rsidR="00FA3D6C" w:rsidRPr="002F487E" w:rsidRDefault="00FA3D6C" w:rsidP="00314964">
      <w:pPr>
        <w:spacing w:after="0" w:line="360" w:lineRule="auto"/>
        <w:rPr>
          <w:rFonts w:ascii="Arial" w:hAnsi="Arial" w:cs="Arial"/>
          <w:sz w:val="24"/>
          <w:szCs w:val="24"/>
        </w:rPr>
      </w:pPr>
    </w:p>
    <w:p w14:paraId="36D5C5EB" w14:textId="296F2F96" w:rsidR="00A923DC" w:rsidRPr="00FA3D6C" w:rsidRDefault="00FA3D6C" w:rsidP="00314964">
      <w:pPr>
        <w:pStyle w:val="NormalWeb"/>
        <w:spacing w:before="0" w:beforeAutospacing="0" w:after="0" w:afterAutospacing="0" w:line="360" w:lineRule="auto"/>
        <w:rPr>
          <w:rFonts w:ascii="Arial" w:hAnsi="Arial" w:cs="Arial"/>
        </w:rPr>
      </w:pPr>
      <w:bookmarkStart w:id="97" w:name="_Hlk132143161"/>
      <w:del w:id="98" w:author="Ameliara Freire" w:date="2023-04-19T19:11:00Z">
        <w:r w:rsidRPr="00FA3D6C" w:rsidDel="00E8016E">
          <w:rPr>
            <w:rFonts w:ascii="Arial" w:hAnsi="Arial" w:cs="Arial"/>
            <w:color w:val="000000"/>
          </w:rPr>
          <w:delText>1.</w:delText>
        </w:r>
      </w:del>
      <w:r w:rsidRPr="00FA3D6C">
        <w:rPr>
          <w:rFonts w:ascii="Arial" w:hAnsi="Arial" w:cs="Arial"/>
          <w:color w:val="000000"/>
        </w:rPr>
        <w:t xml:space="preserve">2.4.2 </w:t>
      </w:r>
      <w:r w:rsidR="00A923DC" w:rsidRPr="00FA3D6C">
        <w:rPr>
          <w:rFonts w:ascii="Arial" w:hAnsi="Arial" w:cs="Arial"/>
          <w:color w:val="000000"/>
        </w:rPr>
        <w:t>Como funciona a extração de dados</w:t>
      </w:r>
    </w:p>
    <w:bookmarkEnd w:id="97"/>
    <w:p w14:paraId="421688E2" w14:textId="094DD564" w:rsidR="00A923DC" w:rsidRPr="002F487E" w:rsidRDefault="00A923DC" w:rsidP="00B07CE8">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A extração de dados, copiam ou extraem dados brutos de várias fontes e armazenam na área de preparação onde os dados extraídos são armazenados temporariamente, isso significa que o conteúdo armazenado é excluído após a conclusão da extração dos dados. A área de preparação pode reter um arquivo de dados para fins de solução de problemas </w:t>
      </w:r>
      <w:proofErr w:type="spellStart"/>
      <w:r w:rsidRPr="002F487E">
        <w:rPr>
          <w:rFonts w:ascii="Arial" w:hAnsi="Arial" w:cs="Arial"/>
          <w:color w:val="222222"/>
          <w:shd w:val="clear" w:color="auto" w:fill="FFFFFF"/>
        </w:rPr>
        <w:t>Aws</w:t>
      </w:r>
      <w:proofErr w:type="spellEnd"/>
      <w:r w:rsidRPr="002F487E">
        <w:rPr>
          <w:rFonts w:ascii="Arial" w:hAnsi="Arial" w:cs="Arial"/>
          <w:color w:val="222222"/>
          <w:shd w:val="clear" w:color="auto" w:fill="FFFFFF"/>
        </w:rPr>
        <w:t xml:space="preserve"> (2023)</w:t>
      </w:r>
      <w:r w:rsidRPr="002F487E">
        <w:rPr>
          <w:rFonts w:ascii="Arial" w:hAnsi="Arial" w:cs="Arial"/>
          <w:color w:val="000000"/>
        </w:rPr>
        <w:t xml:space="preserve">. </w:t>
      </w:r>
    </w:p>
    <w:p w14:paraId="6AADF83A" w14:textId="7A8CB62E" w:rsidR="00A923DC" w:rsidRPr="002F487E" w:rsidRDefault="00A923DC" w:rsidP="00B07CE8">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A extração de dados acontece de uma das três maneiras: </w:t>
      </w:r>
    </w:p>
    <w:p w14:paraId="2F18B232" w14:textId="77777777" w:rsidR="00A923DC" w:rsidRPr="002F487E" w:rsidRDefault="00A923DC" w:rsidP="00B07CE8">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Notificação de atualização</w:t>
      </w:r>
    </w:p>
    <w:p w14:paraId="6178FBEF" w14:textId="77777777" w:rsidR="00A923DC" w:rsidRPr="002F487E" w:rsidRDefault="00A923DC" w:rsidP="00B07CE8">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Extração gradual</w:t>
      </w:r>
    </w:p>
    <w:p w14:paraId="7965DC82" w14:textId="77777777" w:rsidR="00A923DC" w:rsidRPr="002F487E" w:rsidRDefault="00A923DC" w:rsidP="00B07CE8">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Extração completa</w:t>
      </w:r>
    </w:p>
    <w:p w14:paraId="53C95B84" w14:textId="77777777" w:rsidR="00A923DC" w:rsidRPr="002F487E" w:rsidRDefault="00A923DC" w:rsidP="00314964">
      <w:pPr>
        <w:pStyle w:val="NormalWeb"/>
        <w:spacing w:before="0" w:beforeAutospacing="0" w:after="0" w:afterAutospacing="0" w:line="360" w:lineRule="auto"/>
        <w:rPr>
          <w:rFonts w:ascii="Arial" w:hAnsi="Arial" w:cs="Arial"/>
        </w:rPr>
      </w:pPr>
    </w:p>
    <w:p w14:paraId="6EC8AD31" w14:textId="622153AC" w:rsidR="00A923DC" w:rsidRPr="00FA3D6C" w:rsidRDefault="00FA3D6C" w:rsidP="00314964">
      <w:pPr>
        <w:pStyle w:val="NormalWeb"/>
        <w:spacing w:before="0" w:beforeAutospacing="0" w:after="0" w:afterAutospacing="0" w:line="360" w:lineRule="auto"/>
        <w:rPr>
          <w:rFonts w:ascii="Arial" w:hAnsi="Arial" w:cs="Arial"/>
        </w:rPr>
      </w:pPr>
      <w:bookmarkStart w:id="99" w:name="_Hlk132143166"/>
      <w:r w:rsidRPr="00FA3D6C">
        <w:rPr>
          <w:rFonts w:ascii="Arial" w:hAnsi="Arial" w:cs="Arial"/>
          <w:color w:val="000000"/>
        </w:rPr>
        <w:t xml:space="preserve">1.2.4.3 </w:t>
      </w:r>
      <w:r w:rsidR="00A923DC" w:rsidRPr="00FA3D6C">
        <w:rPr>
          <w:rFonts w:ascii="Arial" w:hAnsi="Arial" w:cs="Arial"/>
          <w:color w:val="000000"/>
        </w:rPr>
        <w:t>Como funciona a transformação de dados</w:t>
      </w:r>
    </w:p>
    <w:bookmarkEnd w:id="99"/>
    <w:p w14:paraId="23A933A1" w14:textId="77777777" w:rsidR="00A923DC" w:rsidRPr="002F487E" w:rsidRDefault="00A923DC" w:rsidP="00B07CE8">
      <w:pPr>
        <w:pStyle w:val="NormalWeb"/>
        <w:spacing w:before="0" w:beforeAutospacing="0" w:after="0" w:afterAutospacing="0" w:line="360" w:lineRule="auto"/>
        <w:ind w:firstLine="720"/>
        <w:jc w:val="both"/>
        <w:rPr>
          <w:rFonts w:ascii="Arial" w:hAnsi="Arial" w:cs="Arial"/>
        </w:rPr>
      </w:pPr>
      <w:commentRangeStart w:id="100"/>
      <w:r w:rsidRPr="002F487E">
        <w:rPr>
          <w:rFonts w:ascii="Arial" w:hAnsi="Arial" w:cs="Arial"/>
          <w:color w:val="000000"/>
        </w:rPr>
        <w:t>A transformação de dados consolida e transforma os dados brutos na área de preparação onde vão ser preparados para o data Warehouse de destino.</w:t>
      </w:r>
    </w:p>
    <w:p w14:paraId="2D2E60A9" w14:textId="77777777" w:rsidR="00A923DC" w:rsidRPr="002F487E" w:rsidRDefault="00A923DC" w:rsidP="00B07CE8">
      <w:pPr>
        <w:pStyle w:val="NormalWeb"/>
        <w:spacing w:before="0" w:beforeAutospacing="0" w:after="0" w:afterAutospacing="0" w:line="360" w:lineRule="auto"/>
        <w:jc w:val="both"/>
        <w:rPr>
          <w:rFonts w:ascii="Arial" w:hAnsi="Arial" w:cs="Arial"/>
        </w:rPr>
      </w:pPr>
      <w:r w:rsidRPr="002F487E">
        <w:rPr>
          <w:rStyle w:val="apple-tab-span"/>
          <w:rFonts w:ascii="Arial" w:hAnsi="Arial" w:cs="Arial"/>
          <w:color w:val="000000"/>
        </w:rPr>
        <w:tab/>
      </w:r>
      <w:r w:rsidRPr="002F487E">
        <w:rPr>
          <w:rFonts w:ascii="Arial" w:hAnsi="Arial" w:cs="Arial"/>
          <w:color w:val="000000"/>
        </w:rPr>
        <w:t>A transformação de dados pode envolver os seguintes tipos de alteração de dados: </w:t>
      </w:r>
    </w:p>
    <w:p w14:paraId="673EFD92" w14:textId="77777777" w:rsidR="00A923DC" w:rsidRPr="002F487E" w:rsidRDefault="00A923DC" w:rsidP="00B07CE8">
      <w:pPr>
        <w:pStyle w:val="NormalWeb"/>
        <w:numPr>
          <w:ilvl w:val="0"/>
          <w:numId w:val="11"/>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Transformação de dados básica</w:t>
      </w:r>
    </w:p>
    <w:p w14:paraId="7692C37F" w14:textId="77777777" w:rsidR="00A923DC" w:rsidRPr="002F487E" w:rsidRDefault="00A923DC" w:rsidP="00B07CE8">
      <w:pPr>
        <w:pStyle w:val="NormalWeb"/>
        <w:spacing w:before="0" w:beforeAutospacing="0" w:after="0" w:afterAutospacing="0" w:line="360" w:lineRule="auto"/>
        <w:ind w:left="720"/>
        <w:jc w:val="both"/>
        <w:rPr>
          <w:rFonts w:ascii="Arial" w:hAnsi="Arial" w:cs="Arial"/>
        </w:rPr>
      </w:pPr>
      <w:r w:rsidRPr="002F487E">
        <w:rPr>
          <w:rFonts w:ascii="Arial" w:hAnsi="Arial" w:cs="Arial"/>
          <w:color w:val="000000"/>
        </w:rPr>
        <w:t> </w:t>
      </w:r>
      <w:r w:rsidRPr="002F487E">
        <w:rPr>
          <w:rStyle w:val="apple-tab-span"/>
          <w:rFonts w:ascii="Arial" w:hAnsi="Arial" w:cs="Arial"/>
          <w:color w:val="000000"/>
        </w:rPr>
        <w:tab/>
      </w:r>
      <w:r w:rsidRPr="002F487E">
        <w:rPr>
          <w:rFonts w:ascii="Arial" w:hAnsi="Arial" w:cs="Arial"/>
          <w:color w:val="000000"/>
        </w:rPr>
        <w:t>- Limpeza de dados </w:t>
      </w:r>
    </w:p>
    <w:p w14:paraId="7762C9D5" w14:textId="77777777" w:rsidR="00A923DC" w:rsidRPr="002F487E" w:rsidRDefault="00A923DC" w:rsidP="00B07CE8">
      <w:pPr>
        <w:pStyle w:val="NormalWeb"/>
        <w:spacing w:before="0" w:beforeAutospacing="0" w:after="0" w:afterAutospacing="0" w:line="360" w:lineRule="auto"/>
        <w:ind w:left="720"/>
        <w:jc w:val="both"/>
        <w:rPr>
          <w:rFonts w:ascii="Arial" w:hAnsi="Arial" w:cs="Arial"/>
        </w:rPr>
      </w:pPr>
      <w:r w:rsidRPr="002F487E">
        <w:rPr>
          <w:rStyle w:val="apple-tab-span"/>
          <w:rFonts w:ascii="Arial" w:hAnsi="Arial" w:cs="Arial"/>
          <w:color w:val="000000"/>
        </w:rPr>
        <w:tab/>
      </w:r>
      <w:r w:rsidRPr="002F487E">
        <w:rPr>
          <w:rFonts w:ascii="Arial" w:hAnsi="Arial" w:cs="Arial"/>
          <w:color w:val="000000"/>
        </w:rPr>
        <w:t>- Eliminação de duplicação de dados </w:t>
      </w:r>
    </w:p>
    <w:p w14:paraId="23E5E365" w14:textId="77777777" w:rsidR="00A923DC" w:rsidRPr="002F487E" w:rsidRDefault="00A923DC" w:rsidP="00B07CE8">
      <w:pPr>
        <w:pStyle w:val="NormalWeb"/>
        <w:spacing w:before="0" w:beforeAutospacing="0" w:after="0" w:afterAutospacing="0" w:line="360" w:lineRule="auto"/>
        <w:ind w:left="720"/>
        <w:jc w:val="both"/>
        <w:rPr>
          <w:rFonts w:ascii="Arial" w:hAnsi="Arial" w:cs="Arial"/>
        </w:rPr>
      </w:pPr>
      <w:r w:rsidRPr="002F487E">
        <w:rPr>
          <w:rStyle w:val="apple-tab-span"/>
          <w:rFonts w:ascii="Arial" w:hAnsi="Arial" w:cs="Arial"/>
          <w:color w:val="000000"/>
        </w:rPr>
        <w:tab/>
      </w:r>
      <w:r w:rsidRPr="002F487E">
        <w:rPr>
          <w:rFonts w:ascii="Arial" w:hAnsi="Arial" w:cs="Arial"/>
          <w:color w:val="000000"/>
        </w:rPr>
        <w:t>- Revisão de formato de dados </w:t>
      </w:r>
    </w:p>
    <w:p w14:paraId="45516CA3" w14:textId="77777777" w:rsidR="00A923DC" w:rsidRPr="002F487E" w:rsidRDefault="00A923DC" w:rsidP="00B07CE8">
      <w:pPr>
        <w:pStyle w:val="NormalWeb"/>
        <w:numPr>
          <w:ilvl w:val="0"/>
          <w:numId w:val="10"/>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Transformação de dados avançada</w:t>
      </w:r>
    </w:p>
    <w:p w14:paraId="5FC185F9" w14:textId="77777777" w:rsidR="00A923DC" w:rsidRPr="002F487E" w:rsidRDefault="00A923DC" w:rsidP="00B07CE8">
      <w:pPr>
        <w:pStyle w:val="NormalWeb"/>
        <w:spacing w:before="0" w:beforeAutospacing="0" w:after="0" w:afterAutospacing="0" w:line="360" w:lineRule="auto"/>
        <w:ind w:left="720"/>
        <w:jc w:val="both"/>
        <w:rPr>
          <w:rFonts w:ascii="Arial" w:hAnsi="Arial" w:cs="Arial"/>
        </w:rPr>
      </w:pPr>
      <w:r w:rsidRPr="002F487E">
        <w:rPr>
          <w:rFonts w:ascii="Arial" w:hAnsi="Arial" w:cs="Arial"/>
          <w:color w:val="000000"/>
        </w:rPr>
        <w:lastRenderedPageBreak/>
        <w:t> </w:t>
      </w:r>
      <w:r w:rsidRPr="002F487E">
        <w:rPr>
          <w:rStyle w:val="apple-tab-span"/>
          <w:rFonts w:ascii="Arial" w:hAnsi="Arial" w:cs="Arial"/>
          <w:color w:val="000000"/>
        </w:rPr>
        <w:tab/>
      </w:r>
      <w:r w:rsidRPr="002F487E">
        <w:rPr>
          <w:rFonts w:ascii="Arial" w:hAnsi="Arial" w:cs="Arial"/>
          <w:color w:val="000000"/>
        </w:rPr>
        <w:t>- Derivação</w:t>
      </w:r>
    </w:p>
    <w:p w14:paraId="1E3D9CB7" w14:textId="77777777" w:rsidR="00A923DC" w:rsidRPr="002F487E" w:rsidRDefault="00A923DC" w:rsidP="00B07CE8">
      <w:pPr>
        <w:pStyle w:val="NormalWeb"/>
        <w:spacing w:before="0" w:beforeAutospacing="0" w:after="0" w:afterAutospacing="0" w:line="360" w:lineRule="auto"/>
        <w:ind w:left="720"/>
        <w:jc w:val="both"/>
        <w:rPr>
          <w:rFonts w:ascii="Arial" w:hAnsi="Arial" w:cs="Arial"/>
        </w:rPr>
      </w:pPr>
      <w:r w:rsidRPr="002F487E">
        <w:rPr>
          <w:rStyle w:val="apple-tab-span"/>
          <w:rFonts w:ascii="Arial" w:hAnsi="Arial" w:cs="Arial"/>
          <w:color w:val="000000"/>
        </w:rPr>
        <w:tab/>
      </w:r>
      <w:r w:rsidRPr="002F487E">
        <w:rPr>
          <w:rFonts w:ascii="Arial" w:hAnsi="Arial" w:cs="Arial"/>
          <w:color w:val="000000"/>
        </w:rPr>
        <w:t>- Junção </w:t>
      </w:r>
    </w:p>
    <w:p w14:paraId="3CB1EA9A" w14:textId="77777777" w:rsidR="00A923DC" w:rsidRPr="002F487E" w:rsidRDefault="00A923DC" w:rsidP="00B07CE8">
      <w:pPr>
        <w:pStyle w:val="NormalWeb"/>
        <w:spacing w:before="0" w:beforeAutospacing="0" w:after="0" w:afterAutospacing="0" w:line="360" w:lineRule="auto"/>
        <w:ind w:left="720"/>
        <w:jc w:val="both"/>
        <w:rPr>
          <w:rFonts w:ascii="Arial" w:hAnsi="Arial" w:cs="Arial"/>
        </w:rPr>
      </w:pPr>
      <w:r w:rsidRPr="002F487E">
        <w:rPr>
          <w:rStyle w:val="apple-tab-span"/>
          <w:rFonts w:ascii="Arial" w:hAnsi="Arial" w:cs="Arial"/>
          <w:color w:val="000000"/>
        </w:rPr>
        <w:tab/>
      </w:r>
      <w:r w:rsidRPr="002F487E">
        <w:rPr>
          <w:rFonts w:ascii="Arial" w:hAnsi="Arial" w:cs="Arial"/>
          <w:color w:val="000000"/>
        </w:rPr>
        <w:t>- Separação </w:t>
      </w:r>
    </w:p>
    <w:p w14:paraId="1081F2C9" w14:textId="77777777" w:rsidR="00A923DC" w:rsidRPr="002F487E" w:rsidRDefault="00A923DC" w:rsidP="00B07CE8">
      <w:pPr>
        <w:pStyle w:val="NormalWeb"/>
        <w:spacing w:before="0" w:beforeAutospacing="0" w:after="0" w:afterAutospacing="0" w:line="360" w:lineRule="auto"/>
        <w:ind w:left="720"/>
        <w:jc w:val="both"/>
        <w:rPr>
          <w:rFonts w:ascii="Arial" w:hAnsi="Arial" w:cs="Arial"/>
        </w:rPr>
      </w:pPr>
      <w:r w:rsidRPr="002F487E">
        <w:rPr>
          <w:rStyle w:val="apple-tab-span"/>
          <w:rFonts w:ascii="Arial" w:hAnsi="Arial" w:cs="Arial"/>
          <w:color w:val="000000"/>
        </w:rPr>
        <w:tab/>
      </w:r>
      <w:r w:rsidRPr="002F487E">
        <w:rPr>
          <w:rFonts w:ascii="Arial" w:hAnsi="Arial" w:cs="Arial"/>
          <w:color w:val="000000"/>
        </w:rPr>
        <w:t>- Resumo </w:t>
      </w:r>
    </w:p>
    <w:p w14:paraId="644BBE84" w14:textId="77777777" w:rsidR="00A923DC" w:rsidRPr="002F487E" w:rsidRDefault="00A923DC" w:rsidP="00B07CE8">
      <w:pPr>
        <w:pStyle w:val="NormalWeb"/>
        <w:spacing w:before="0" w:beforeAutospacing="0" w:after="0" w:afterAutospacing="0" w:line="360" w:lineRule="auto"/>
        <w:ind w:left="720"/>
        <w:jc w:val="both"/>
        <w:rPr>
          <w:rFonts w:ascii="Arial" w:hAnsi="Arial" w:cs="Arial"/>
        </w:rPr>
      </w:pPr>
      <w:r w:rsidRPr="002F487E">
        <w:rPr>
          <w:rStyle w:val="apple-tab-span"/>
          <w:rFonts w:ascii="Arial" w:hAnsi="Arial" w:cs="Arial"/>
          <w:color w:val="000000"/>
        </w:rPr>
        <w:tab/>
      </w:r>
      <w:r w:rsidRPr="002F487E">
        <w:rPr>
          <w:rFonts w:ascii="Arial" w:hAnsi="Arial" w:cs="Arial"/>
          <w:color w:val="000000"/>
        </w:rPr>
        <w:t>- Encriptação</w:t>
      </w:r>
      <w:commentRangeEnd w:id="100"/>
      <w:r w:rsidR="00FB36A9">
        <w:rPr>
          <w:rStyle w:val="Refdecomentrio"/>
          <w:rFonts w:ascii="Calibri" w:eastAsia="Calibri" w:hAnsi="Calibri" w:cs="Calibri"/>
        </w:rPr>
        <w:commentReference w:id="100"/>
      </w:r>
    </w:p>
    <w:p w14:paraId="48D8C251" w14:textId="77777777" w:rsidR="00A923DC" w:rsidRPr="002F487E" w:rsidRDefault="00A923DC" w:rsidP="00314964">
      <w:pPr>
        <w:pStyle w:val="NormalWeb"/>
        <w:spacing w:before="0" w:beforeAutospacing="0" w:after="0" w:afterAutospacing="0" w:line="360" w:lineRule="auto"/>
        <w:rPr>
          <w:rFonts w:ascii="Arial" w:hAnsi="Arial" w:cs="Arial"/>
          <w:b/>
          <w:bCs/>
          <w:color w:val="000000"/>
        </w:rPr>
      </w:pPr>
    </w:p>
    <w:p w14:paraId="3EA37AA3" w14:textId="2CD16CBA" w:rsidR="00A923DC" w:rsidRPr="00FA3D6C" w:rsidRDefault="00FA3D6C" w:rsidP="00314964">
      <w:pPr>
        <w:pStyle w:val="NormalWeb"/>
        <w:spacing w:before="0" w:beforeAutospacing="0" w:after="0" w:afterAutospacing="0" w:line="360" w:lineRule="auto"/>
        <w:rPr>
          <w:rFonts w:ascii="Arial" w:hAnsi="Arial" w:cs="Arial"/>
        </w:rPr>
      </w:pPr>
      <w:bookmarkStart w:id="101" w:name="_Hlk132143172"/>
      <w:del w:id="102" w:author="Ameliara Freire" w:date="2023-04-19T19:12:00Z">
        <w:r w:rsidRPr="00FA3D6C" w:rsidDel="00E8016E">
          <w:rPr>
            <w:rFonts w:ascii="Arial" w:hAnsi="Arial" w:cs="Arial"/>
            <w:color w:val="000000"/>
          </w:rPr>
          <w:delText>1.</w:delText>
        </w:r>
      </w:del>
      <w:r w:rsidRPr="00FA3D6C">
        <w:rPr>
          <w:rFonts w:ascii="Arial" w:hAnsi="Arial" w:cs="Arial"/>
          <w:color w:val="000000"/>
        </w:rPr>
        <w:t xml:space="preserve">2.4.4 </w:t>
      </w:r>
      <w:r w:rsidR="00A923DC" w:rsidRPr="00FA3D6C">
        <w:rPr>
          <w:rFonts w:ascii="Arial" w:hAnsi="Arial" w:cs="Arial"/>
          <w:color w:val="000000"/>
        </w:rPr>
        <w:t>Como funciona o carregamento de dados</w:t>
      </w:r>
    </w:p>
    <w:bookmarkEnd w:id="101"/>
    <w:p w14:paraId="20A4978F" w14:textId="77777777" w:rsidR="00A923DC" w:rsidRPr="002F487E" w:rsidRDefault="00A923DC">
      <w:pPr>
        <w:pStyle w:val="NormalWeb"/>
        <w:spacing w:before="0" w:beforeAutospacing="0" w:after="0" w:afterAutospacing="0" w:line="360" w:lineRule="auto"/>
        <w:ind w:firstLine="720"/>
        <w:jc w:val="both"/>
        <w:rPr>
          <w:rFonts w:ascii="Arial" w:hAnsi="Arial" w:cs="Arial"/>
        </w:rPr>
        <w:pPrChange w:id="103" w:author="Ameliara Freire" w:date="2023-04-19T20:11:00Z">
          <w:pPr>
            <w:pStyle w:val="NormalWeb"/>
            <w:spacing w:before="0" w:beforeAutospacing="0" w:after="0" w:afterAutospacing="0" w:line="360" w:lineRule="auto"/>
            <w:ind w:firstLine="720"/>
          </w:pPr>
        </w:pPrChange>
      </w:pPr>
      <w:r w:rsidRPr="002F487E">
        <w:rPr>
          <w:rFonts w:ascii="Arial" w:hAnsi="Arial" w:cs="Arial"/>
          <w:color w:val="000000"/>
        </w:rPr>
        <w:t xml:space="preserve">O carregamento de dados, movem os dados transformados da área de preparação para o data warehouse de destino </w:t>
      </w:r>
      <w:proofErr w:type="spellStart"/>
      <w:r w:rsidRPr="002F487E">
        <w:rPr>
          <w:rFonts w:ascii="Arial" w:hAnsi="Arial" w:cs="Arial"/>
          <w:color w:val="222222"/>
          <w:shd w:val="clear" w:color="auto" w:fill="FFFFFF"/>
        </w:rPr>
        <w:t>Aws</w:t>
      </w:r>
      <w:proofErr w:type="spellEnd"/>
      <w:r w:rsidRPr="002F487E">
        <w:rPr>
          <w:rFonts w:ascii="Arial" w:hAnsi="Arial" w:cs="Arial"/>
          <w:color w:val="222222"/>
          <w:shd w:val="clear" w:color="auto" w:fill="FFFFFF"/>
        </w:rPr>
        <w:t xml:space="preserve"> (2023)</w:t>
      </w:r>
      <w:r w:rsidRPr="002F487E">
        <w:rPr>
          <w:rFonts w:ascii="Arial" w:hAnsi="Arial" w:cs="Arial"/>
          <w:color w:val="000000"/>
        </w:rPr>
        <w:t>.</w:t>
      </w:r>
    </w:p>
    <w:p w14:paraId="5601C90D" w14:textId="77777777" w:rsidR="00A923DC" w:rsidRPr="002F487E" w:rsidRDefault="00A923DC">
      <w:pPr>
        <w:pStyle w:val="NormalWeb"/>
        <w:spacing w:before="0" w:beforeAutospacing="0" w:after="0" w:afterAutospacing="0" w:line="360" w:lineRule="auto"/>
        <w:ind w:left="720"/>
        <w:jc w:val="both"/>
        <w:rPr>
          <w:rFonts w:ascii="Arial" w:hAnsi="Arial" w:cs="Arial"/>
        </w:rPr>
        <w:pPrChange w:id="104" w:author="Ameliara Freire" w:date="2023-04-19T20:11:00Z">
          <w:pPr>
            <w:pStyle w:val="NormalWeb"/>
            <w:spacing w:before="0" w:beforeAutospacing="0" w:after="0" w:afterAutospacing="0" w:line="360" w:lineRule="auto"/>
            <w:ind w:left="720"/>
          </w:pPr>
        </w:pPrChange>
      </w:pPr>
      <w:r w:rsidRPr="002F487E">
        <w:rPr>
          <w:rFonts w:ascii="Arial" w:hAnsi="Arial" w:cs="Arial"/>
          <w:color w:val="000000"/>
        </w:rPr>
        <w:t>O carregamento de dados tem dois métodos: </w:t>
      </w:r>
    </w:p>
    <w:p w14:paraId="1D8AE4D2" w14:textId="77777777" w:rsidR="00A923DC" w:rsidRPr="002F487E" w:rsidRDefault="00A923DC">
      <w:pPr>
        <w:pStyle w:val="NormalWeb"/>
        <w:numPr>
          <w:ilvl w:val="0"/>
          <w:numId w:val="9"/>
        </w:numPr>
        <w:spacing w:before="0" w:beforeAutospacing="0" w:after="0" w:afterAutospacing="0" w:line="360" w:lineRule="auto"/>
        <w:ind w:left="1440"/>
        <w:jc w:val="both"/>
        <w:textAlignment w:val="baseline"/>
        <w:rPr>
          <w:rFonts w:ascii="Arial" w:hAnsi="Arial" w:cs="Arial"/>
          <w:color w:val="000000"/>
        </w:rPr>
        <w:pPrChange w:id="105" w:author="Ameliara Freire" w:date="2023-04-19T20:11:00Z">
          <w:pPr>
            <w:pStyle w:val="NormalWeb"/>
            <w:numPr>
              <w:numId w:val="9"/>
            </w:numPr>
            <w:tabs>
              <w:tab w:val="num" w:pos="720"/>
            </w:tabs>
            <w:spacing w:before="0" w:beforeAutospacing="0" w:after="0" w:afterAutospacing="0" w:line="360" w:lineRule="auto"/>
            <w:ind w:left="1440" w:hanging="360"/>
            <w:textAlignment w:val="baseline"/>
          </w:pPr>
        </w:pPrChange>
      </w:pPr>
      <w:r w:rsidRPr="002F487E">
        <w:rPr>
          <w:rFonts w:ascii="Arial" w:hAnsi="Arial" w:cs="Arial"/>
          <w:color w:val="000000"/>
        </w:rPr>
        <w:t>Carregamento completo </w:t>
      </w:r>
    </w:p>
    <w:p w14:paraId="747911BF" w14:textId="77777777" w:rsidR="00A923DC" w:rsidRPr="002F487E" w:rsidRDefault="00A923DC">
      <w:pPr>
        <w:pStyle w:val="NormalWeb"/>
        <w:numPr>
          <w:ilvl w:val="0"/>
          <w:numId w:val="9"/>
        </w:numPr>
        <w:spacing w:before="0" w:beforeAutospacing="0" w:after="0" w:afterAutospacing="0" w:line="360" w:lineRule="auto"/>
        <w:ind w:left="1440"/>
        <w:jc w:val="both"/>
        <w:textAlignment w:val="baseline"/>
        <w:rPr>
          <w:rFonts w:ascii="Arial" w:hAnsi="Arial" w:cs="Arial"/>
          <w:color w:val="000000"/>
        </w:rPr>
        <w:pPrChange w:id="106" w:author="Ameliara Freire" w:date="2023-04-19T20:11:00Z">
          <w:pPr>
            <w:pStyle w:val="NormalWeb"/>
            <w:numPr>
              <w:numId w:val="9"/>
            </w:numPr>
            <w:tabs>
              <w:tab w:val="num" w:pos="720"/>
            </w:tabs>
            <w:spacing w:before="0" w:beforeAutospacing="0" w:after="0" w:afterAutospacing="0" w:line="360" w:lineRule="auto"/>
            <w:ind w:left="1440" w:hanging="360"/>
            <w:textAlignment w:val="baseline"/>
          </w:pPr>
        </w:pPrChange>
      </w:pPr>
      <w:r w:rsidRPr="002F487E">
        <w:rPr>
          <w:rFonts w:ascii="Arial" w:hAnsi="Arial" w:cs="Arial"/>
          <w:color w:val="000000"/>
        </w:rPr>
        <w:t>Carregamento Incremental</w:t>
      </w:r>
    </w:p>
    <w:p w14:paraId="63AAB4D6" w14:textId="77777777" w:rsidR="00A923DC" w:rsidRPr="002F487E" w:rsidRDefault="00A923DC">
      <w:pPr>
        <w:pStyle w:val="NormalWeb"/>
        <w:spacing w:before="0" w:beforeAutospacing="0" w:after="0" w:afterAutospacing="0" w:line="360" w:lineRule="auto"/>
        <w:ind w:left="1440"/>
        <w:jc w:val="both"/>
        <w:rPr>
          <w:rFonts w:ascii="Arial" w:hAnsi="Arial" w:cs="Arial"/>
        </w:rPr>
        <w:pPrChange w:id="107" w:author="Ameliara Freire" w:date="2023-04-19T20:11:00Z">
          <w:pPr>
            <w:pStyle w:val="NormalWeb"/>
            <w:spacing w:before="0" w:beforeAutospacing="0" w:after="0" w:afterAutospacing="0" w:line="360" w:lineRule="auto"/>
            <w:ind w:left="1440"/>
          </w:pPr>
        </w:pPrChange>
      </w:pPr>
      <w:r w:rsidRPr="002F487E">
        <w:rPr>
          <w:rFonts w:ascii="Arial" w:hAnsi="Arial" w:cs="Arial"/>
          <w:color w:val="000000"/>
        </w:rPr>
        <w:t> - Carregamento incremental por transmissão</w:t>
      </w:r>
    </w:p>
    <w:p w14:paraId="26E857AD" w14:textId="77777777" w:rsidR="00A923DC" w:rsidRPr="002F487E" w:rsidRDefault="00A923DC">
      <w:pPr>
        <w:pStyle w:val="NormalWeb"/>
        <w:spacing w:before="0" w:beforeAutospacing="0" w:after="0" w:afterAutospacing="0" w:line="360" w:lineRule="auto"/>
        <w:ind w:left="1440"/>
        <w:jc w:val="both"/>
        <w:rPr>
          <w:rFonts w:ascii="Arial" w:hAnsi="Arial" w:cs="Arial"/>
        </w:rPr>
        <w:pPrChange w:id="108" w:author="Ameliara Freire" w:date="2023-04-19T20:11:00Z">
          <w:pPr>
            <w:pStyle w:val="NormalWeb"/>
            <w:spacing w:before="0" w:beforeAutospacing="0" w:after="0" w:afterAutospacing="0" w:line="360" w:lineRule="auto"/>
            <w:ind w:left="1440"/>
          </w:pPr>
        </w:pPrChange>
      </w:pPr>
      <w:r w:rsidRPr="002F487E">
        <w:rPr>
          <w:rFonts w:ascii="Arial" w:hAnsi="Arial" w:cs="Arial"/>
          <w:color w:val="000000"/>
        </w:rPr>
        <w:t> - Carregamento incremental em lotes</w:t>
      </w:r>
    </w:p>
    <w:p w14:paraId="32D8D355" w14:textId="77777777" w:rsidR="00314964" w:rsidRDefault="00314964" w:rsidP="00314964">
      <w:pPr>
        <w:spacing w:after="0" w:line="360" w:lineRule="auto"/>
        <w:jc w:val="both"/>
        <w:rPr>
          <w:rFonts w:ascii="Arial" w:eastAsia="Arial" w:hAnsi="Arial" w:cs="Arial"/>
          <w:sz w:val="24"/>
          <w:szCs w:val="24"/>
        </w:rPr>
      </w:pPr>
    </w:p>
    <w:p w14:paraId="6E2B611F" w14:textId="7A9FCBCB" w:rsidR="000D01B6" w:rsidRDefault="000D01B6" w:rsidP="00314964">
      <w:pPr>
        <w:spacing w:after="0" w:line="360" w:lineRule="auto"/>
        <w:jc w:val="both"/>
        <w:rPr>
          <w:rFonts w:ascii="Arial" w:eastAsia="Arial" w:hAnsi="Arial" w:cs="Arial"/>
          <w:sz w:val="24"/>
          <w:szCs w:val="24"/>
        </w:rPr>
      </w:pPr>
      <w:del w:id="109" w:author="Ameliara Freire" w:date="2023-04-19T19:12:00Z">
        <w:r w:rsidDel="00E8016E">
          <w:rPr>
            <w:rFonts w:ascii="Arial" w:eastAsia="Arial" w:hAnsi="Arial" w:cs="Arial"/>
            <w:sz w:val="24"/>
            <w:szCs w:val="24"/>
          </w:rPr>
          <w:delText>1.</w:delText>
        </w:r>
      </w:del>
      <w:r>
        <w:rPr>
          <w:rFonts w:ascii="Arial" w:eastAsia="Arial" w:hAnsi="Arial" w:cs="Arial"/>
          <w:sz w:val="24"/>
          <w:szCs w:val="24"/>
        </w:rPr>
        <w:t>2.5 ELT</w:t>
      </w:r>
    </w:p>
    <w:p w14:paraId="1CCFBE73" w14:textId="278F3D28" w:rsidR="00FA3D6C" w:rsidRPr="002F487E" w:rsidRDefault="00FA3D6C" w:rsidP="00B07CE8">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É um pipeline que a transformação ocorre no armazenamento de dados de destino, sem ter a necessidade de usar um mecanismo de transformação separado. Os recursos de processamento do armazenamento de dados de destino são usados para transformar os dados Microsoft (2023).</w:t>
      </w:r>
    </w:p>
    <w:p w14:paraId="68CA13D2" w14:textId="77777777" w:rsidR="00FA3D6C" w:rsidRDefault="00FA3D6C" w:rsidP="00B07CE8">
      <w:pPr>
        <w:pStyle w:val="NormalWeb"/>
        <w:spacing w:before="0" w:beforeAutospacing="0" w:after="0" w:afterAutospacing="0" w:line="360" w:lineRule="auto"/>
        <w:ind w:firstLine="720"/>
        <w:jc w:val="both"/>
        <w:rPr>
          <w:rFonts w:ascii="Arial" w:hAnsi="Arial" w:cs="Arial"/>
          <w:color w:val="000000"/>
        </w:rPr>
      </w:pPr>
      <w:r w:rsidRPr="002F487E">
        <w:rPr>
          <w:rFonts w:ascii="Arial" w:hAnsi="Arial" w:cs="Arial"/>
          <w:color w:val="000000"/>
        </w:rPr>
        <w:t> O processo de ELT se tornou popular com a adoção da infraestrutura em nuvem, que oferece aos bancos de dados de destino o poder de processamento necessário para as transformações AWS (2023).</w:t>
      </w:r>
    </w:p>
    <w:p w14:paraId="11BF1B16" w14:textId="77777777" w:rsidR="00FA3D6C" w:rsidRPr="002F487E" w:rsidRDefault="00FA3D6C" w:rsidP="00314964">
      <w:pPr>
        <w:pStyle w:val="NormalWeb"/>
        <w:spacing w:before="0" w:beforeAutospacing="0" w:after="0" w:afterAutospacing="0" w:line="360" w:lineRule="auto"/>
        <w:ind w:firstLine="720"/>
        <w:rPr>
          <w:rFonts w:ascii="Arial" w:hAnsi="Arial" w:cs="Arial"/>
        </w:rPr>
      </w:pPr>
    </w:p>
    <w:p w14:paraId="372EDD4D" w14:textId="77777777" w:rsidR="00FA3D6C" w:rsidRPr="002F487E" w:rsidRDefault="00FA3D6C" w:rsidP="00314964">
      <w:pPr>
        <w:pStyle w:val="NormalWeb"/>
        <w:spacing w:before="0" w:beforeAutospacing="0" w:after="0" w:afterAutospacing="0" w:line="360" w:lineRule="auto"/>
        <w:rPr>
          <w:rFonts w:ascii="Arial" w:hAnsi="Arial" w:cs="Arial"/>
        </w:rPr>
      </w:pPr>
      <w:r w:rsidRPr="002F487E">
        <w:rPr>
          <w:rFonts w:ascii="Arial" w:hAnsi="Arial" w:cs="Arial"/>
          <w:noProof/>
          <w:color w:val="000000"/>
          <w:bdr w:val="none" w:sz="0" w:space="0" w:color="auto" w:frame="1"/>
        </w:rPr>
        <w:lastRenderedPageBreak/>
        <w:drawing>
          <wp:inline distT="0" distB="0" distL="0" distR="0" wp14:anchorId="1AB64FE0" wp14:editId="5F230C14">
            <wp:extent cx="5735320" cy="2699385"/>
            <wp:effectExtent l="0" t="0" r="0" b="5715"/>
            <wp:docPr id="950157945" name="Imagem 3"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57945" name="Imagem 3" descr="Tela de celular com texto preto sobre fundo branco&#10;&#10;Descrição gerada automaticamente com confiança méd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5320" cy="2699385"/>
                    </a:xfrm>
                    <a:prstGeom prst="rect">
                      <a:avLst/>
                    </a:prstGeom>
                    <a:noFill/>
                    <a:ln>
                      <a:noFill/>
                    </a:ln>
                  </pic:spPr>
                </pic:pic>
              </a:graphicData>
            </a:graphic>
          </wp:inline>
        </w:drawing>
      </w:r>
    </w:p>
    <w:p w14:paraId="1BECA09A" w14:textId="77777777" w:rsidR="00FA3D6C" w:rsidRPr="002F487E" w:rsidRDefault="00FA3D6C" w:rsidP="00314964">
      <w:pPr>
        <w:spacing w:after="0" w:line="360" w:lineRule="auto"/>
        <w:rPr>
          <w:rFonts w:ascii="Arial" w:hAnsi="Arial" w:cs="Arial"/>
          <w:sz w:val="24"/>
          <w:szCs w:val="24"/>
        </w:rPr>
      </w:pPr>
      <w:commentRangeStart w:id="110"/>
      <w:r w:rsidRPr="002F487E">
        <w:rPr>
          <w:rFonts w:ascii="Arial" w:hAnsi="Arial" w:cs="Arial"/>
          <w:color w:val="000000"/>
          <w:sz w:val="24"/>
          <w:szCs w:val="24"/>
        </w:rPr>
        <w:t xml:space="preserve">Fonte: </w:t>
      </w:r>
      <w:hyperlink r:id="rId20" w:history="1">
        <w:r w:rsidRPr="002F487E">
          <w:rPr>
            <w:rStyle w:val="Hyperlink"/>
            <w:rFonts w:ascii="Arial" w:hAnsi="Arial" w:cs="Arial"/>
            <w:color w:val="1155CC"/>
            <w:sz w:val="24"/>
            <w:szCs w:val="24"/>
          </w:rPr>
          <w:t>https://learn.microsoft.com/en-us/azure/architecture/data-guide/relational-data/etl</w:t>
        </w:r>
      </w:hyperlink>
      <w:r w:rsidRPr="002F487E">
        <w:rPr>
          <w:rFonts w:ascii="Arial" w:hAnsi="Arial" w:cs="Arial"/>
          <w:color w:val="000000"/>
          <w:sz w:val="24"/>
          <w:szCs w:val="24"/>
        </w:rPr>
        <w:t>, Acesso em 11 abr. 23.</w:t>
      </w:r>
      <w:commentRangeEnd w:id="110"/>
      <w:r w:rsidR="001855EB">
        <w:rPr>
          <w:rStyle w:val="Refdecomentrio"/>
        </w:rPr>
        <w:commentReference w:id="110"/>
      </w:r>
    </w:p>
    <w:p w14:paraId="5FD9EE50" w14:textId="77777777" w:rsidR="00FA3D6C" w:rsidRPr="002F487E" w:rsidRDefault="00FA3D6C" w:rsidP="00314964">
      <w:pPr>
        <w:spacing w:after="0" w:line="360" w:lineRule="auto"/>
        <w:rPr>
          <w:rFonts w:ascii="Arial" w:hAnsi="Arial" w:cs="Arial"/>
          <w:b/>
          <w:bCs/>
          <w:color w:val="000000"/>
          <w:sz w:val="24"/>
          <w:szCs w:val="24"/>
        </w:rPr>
      </w:pPr>
    </w:p>
    <w:p w14:paraId="0D0EFF84" w14:textId="77777777" w:rsidR="00E63A13" w:rsidRDefault="00FA3D6C" w:rsidP="00314964">
      <w:pPr>
        <w:spacing w:after="0" w:line="360" w:lineRule="auto"/>
        <w:rPr>
          <w:ins w:id="111" w:author="Ameliara Freire" w:date="2023-04-19T19:12:00Z"/>
          <w:rFonts w:ascii="Arial" w:hAnsi="Arial" w:cs="Arial"/>
          <w:color w:val="000000"/>
          <w:sz w:val="24"/>
          <w:szCs w:val="24"/>
        </w:rPr>
      </w:pPr>
      <w:bookmarkStart w:id="112" w:name="_Hlk132143181"/>
      <w:del w:id="113" w:author="Ameliara Freire" w:date="2023-04-19T19:12:00Z">
        <w:r w:rsidRPr="00FA3D6C" w:rsidDel="00E8016E">
          <w:rPr>
            <w:rFonts w:ascii="Arial" w:hAnsi="Arial" w:cs="Arial"/>
            <w:color w:val="000000"/>
            <w:sz w:val="24"/>
            <w:szCs w:val="24"/>
          </w:rPr>
          <w:delText>1.</w:delText>
        </w:r>
      </w:del>
      <w:r w:rsidRPr="00FA3D6C">
        <w:rPr>
          <w:rFonts w:ascii="Arial" w:hAnsi="Arial" w:cs="Arial"/>
          <w:color w:val="000000"/>
          <w:sz w:val="24"/>
          <w:szCs w:val="24"/>
        </w:rPr>
        <w:t xml:space="preserve">2.5.1 Processo de </w:t>
      </w:r>
      <w:commentRangeStart w:id="114"/>
      <w:r w:rsidRPr="00FA3D6C">
        <w:rPr>
          <w:rFonts w:ascii="Arial" w:hAnsi="Arial" w:cs="Arial"/>
          <w:color w:val="000000"/>
          <w:sz w:val="24"/>
          <w:szCs w:val="24"/>
        </w:rPr>
        <w:t>ELT</w:t>
      </w:r>
      <w:commentRangeEnd w:id="114"/>
      <w:r w:rsidR="00B06B76">
        <w:rPr>
          <w:rStyle w:val="Refdecomentrio"/>
        </w:rPr>
        <w:commentReference w:id="114"/>
      </w:r>
    </w:p>
    <w:p w14:paraId="7D2AC796" w14:textId="38EA3C10" w:rsidR="00FA3D6C" w:rsidRPr="00FA3D6C" w:rsidRDefault="00FA3D6C" w:rsidP="00314964">
      <w:pPr>
        <w:spacing w:after="0" w:line="360" w:lineRule="auto"/>
        <w:rPr>
          <w:rFonts w:ascii="Arial" w:hAnsi="Arial" w:cs="Arial"/>
          <w:color w:val="000000"/>
          <w:sz w:val="24"/>
          <w:szCs w:val="24"/>
        </w:rPr>
      </w:pPr>
      <w:r w:rsidRPr="00FA3D6C">
        <w:rPr>
          <w:rFonts w:ascii="Arial" w:hAnsi="Arial" w:cs="Arial"/>
          <w:color w:val="000000"/>
          <w:sz w:val="24"/>
          <w:szCs w:val="24"/>
        </w:rPr>
        <w:t xml:space="preserve"> </w:t>
      </w:r>
      <w:bookmarkEnd w:id="112"/>
    </w:p>
    <w:p w14:paraId="46986002" w14:textId="31FDF2E8" w:rsidR="00FA3D6C" w:rsidRPr="00FA3D6C" w:rsidRDefault="00FA3D6C" w:rsidP="00314964">
      <w:pPr>
        <w:spacing w:after="0" w:line="360" w:lineRule="auto"/>
        <w:rPr>
          <w:rFonts w:ascii="Arial" w:eastAsia="Times New Roman" w:hAnsi="Arial" w:cs="Arial"/>
          <w:color w:val="222222"/>
          <w:sz w:val="24"/>
          <w:szCs w:val="24"/>
        </w:rPr>
      </w:pPr>
      <w:r w:rsidRPr="00FA3D6C">
        <w:rPr>
          <w:rFonts w:ascii="Arial" w:hAnsi="Arial" w:cs="Arial"/>
          <w:color w:val="000000"/>
          <w:sz w:val="24"/>
          <w:szCs w:val="24"/>
        </w:rPr>
        <w:t xml:space="preserve">De acordo com </w:t>
      </w:r>
      <w:r w:rsidRPr="00FA3D6C">
        <w:rPr>
          <w:rFonts w:ascii="Arial" w:eastAsia="Times New Roman" w:hAnsi="Arial" w:cs="Arial"/>
          <w:color w:val="222222"/>
          <w:sz w:val="24"/>
          <w:szCs w:val="24"/>
        </w:rPr>
        <w:t>Blasi (2020):</w:t>
      </w:r>
    </w:p>
    <w:p w14:paraId="5EA80A9C" w14:textId="77777777" w:rsidR="00FA3D6C" w:rsidRPr="002F487E" w:rsidRDefault="00FA3D6C" w:rsidP="00B76701">
      <w:pPr>
        <w:pStyle w:val="NormalWeb"/>
        <w:numPr>
          <w:ilvl w:val="0"/>
          <w:numId w:val="12"/>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Extração: faz extração de dados brutos de diversas fontes para a integração em um repositório de dados único.</w:t>
      </w:r>
    </w:p>
    <w:p w14:paraId="6FABF35D" w14:textId="77777777" w:rsidR="00FA3D6C" w:rsidRPr="002F487E" w:rsidRDefault="00FA3D6C" w:rsidP="00B76701">
      <w:pPr>
        <w:pStyle w:val="NormalWeb"/>
        <w:numPr>
          <w:ilvl w:val="0"/>
          <w:numId w:val="12"/>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 o carregamento dos dados coletados em um data Warehouse ou repositório de dados.</w:t>
      </w:r>
    </w:p>
    <w:p w14:paraId="32A417D2" w14:textId="77777777" w:rsidR="00FA3D6C" w:rsidRPr="002F487E" w:rsidRDefault="00FA3D6C" w:rsidP="00B76701">
      <w:pPr>
        <w:pStyle w:val="NormalWeb"/>
        <w:numPr>
          <w:ilvl w:val="0"/>
          <w:numId w:val="12"/>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 xml:space="preserve">Transformação: Na transformação dos dados brutos em dados modelados dentro de um data Warehouse para a aplicação de business </w:t>
      </w:r>
      <w:proofErr w:type="spellStart"/>
      <w:r w:rsidRPr="002F487E">
        <w:rPr>
          <w:rFonts w:ascii="Arial" w:hAnsi="Arial" w:cs="Arial"/>
          <w:color w:val="000000"/>
        </w:rPr>
        <w:t>intelligence</w:t>
      </w:r>
      <w:proofErr w:type="spellEnd"/>
      <w:r w:rsidRPr="002F487E">
        <w:rPr>
          <w:rFonts w:ascii="Arial" w:hAnsi="Arial" w:cs="Arial"/>
          <w:color w:val="000000"/>
        </w:rPr>
        <w:t>, análise de dados e advanced analytics.  </w:t>
      </w:r>
    </w:p>
    <w:p w14:paraId="2742DB5B" w14:textId="77777777" w:rsidR="000D01B6" w:rsidRDefault="000D01B6" w:rsidP="00314964">
      <w:pPr>
        <w:spacing w:after="0" w:line="360" w:lineRule="auto"/>
        <w:jc w:val="both"/>
        <w:rPr>
          <w:rFonts w:ascii="Arial" w:eastAsia="Arial" w:hAnsi="Arial" w:cs="Arial"/>
          <w:b/>
          <w:sz w:val="24"/>
          <w:szCs w:val="24"/>
        </w:rPr>
      </w:pPr>
    </w:p>
    <w:p w14:paraId="4C544E22" w14:textId="77777777" w:rsidR="00314964" w:rsidRDefault="00314964" w:rsidP="00314964">
      <w:pPr>
        <w:spacing w:after="0" w:line="360" w:lineRule="auto"/>
        <w:jc w:val="both"/>
        <w:rPr>
          <w:rFonts w:ascii="Arial" w:eastAsia="Arial" w:hAnsi="Arial" w:cs="Arial"/>
          <w:b/>
          <w:sz w:val="24"/>
          <w:szCs w:val="24"/>
        </w:rPr>
      </w:pPr>
    </w:p>
    <w:p w14:paraId="77C8176B" w14:textId="77777777" w:rsidR="00314964" w:rsidRDefault="00314964" w:rsidP="00314964">
      <w:pPr>
        <w:spacing w:after="0" w:line="360" w:lineRule="auto"/>
        <w:jc w:val="both"/>
        <w:rPr>
          <w:rFonts w:ascii="Arial" w:eastAsia="Arial" w:hAnsi="Arial" w:cs="Arial"/>
          <w:b/>
          <w:sz w:val="24"/>
          <w:szCs w:val="24"/>
        </w:rPr>
      </w:pPr>
    </w:p>
    <w:p w14:paraId="319F834E" w14:textId="77777777" w:rsidR="00314964" w:rsidRDefault="00314964" w:rsidP="00314964">
      <w:pPr>
        <w:spacing w:after="0" w:line="360" w:lineRule="auto"/>
        <w:jc w:val="both"/>
        <w:rPr>
          <w:rFonts w:ascii="Arial" w:eastAsia="Arial" w:hAnsi="Arial" w:cs="Arial"/>
          <w:b/>
          <w:sz w:val="24"/>
          <w:szCs w:val="24"/>
        </w:rPr>
      </w:pPr>
    </w:p>
    <w:p w14:paraId="0EA52A91" w14:textId="77777777" w:rsidR="00314964" w:rsidRDefault="00314964" w:rsidP="00314964">
      <w:pPr>
        <w:spacing w:after="0" w:line="360" w:lineRule="auto"/>
        <w:jc w:val="both"/>
        <w:rPr>
          <w:rFonts w:ascii="Arial" w:eastAsia="Arial" w:hAnsi="Arial" w:cs="Arial"/>
          <w:b/>
          <w:sz w:val="24"/>
          <w:szCs w:val="24"/>
        </w:rPr>
      </w:pPr>
    </w:p>
    <w:p w14:paraId="584AFD55" w14:textId="77777777" w:rsidR="00314964" w:rsidRDefault="00314964" w:rsidP="00314964">
      <w:pPr>
        <w:spacing w:after="0" w:line="360" w:lineRule="auto"/>
        <w:jc w:val="both"/>
        <w:rPr>
          <w:rFonts w:ascii="Arial" w:eastAsia="Arial" w:hAnsi="Arial" w:cs="Arial"/>
          <w:b/>
          <w:sz w:val="24"/>
          <w:szCs w:val="24"/>
        </w:rPr>
      </w:pPr>
    </w:p>
    <w:p w14:paraId="31C08EC2" w14:textId="77777777" w:rsidR="00314964" w:rsidRDefault="00314964" w:rsidP="00314964">
      <w:pPr>
        <w:spacing w:after="0" w:line="360" w:lineRule="auto"/>
        <w:jc w:val="both"/>
        <w:rPr>
          <w:rFonts w:ascii="Arial" w:eastAsia="Arial" w:hAnsi="Arial" w:cs="Arial"/>
          <w:b/>
          <w:sz w:val="24"/>
          <w:szCs w:val="24"/>
        </w:rPr>
      </w:pPr>
    </w:p>
    <w:p w14:paraId="5D66EED6" w14:textId="77777777" w:rsidR="00314964" w:rsidRDefault="00314964" w:rsidP="00314964">
      <w:pPr>
        <w:spacing w:after="0" w:line="360" w:lineRule="auto"/>
        <w:jc w:val="both"/>
        <w:rPr>
          <w:rFonts w:ascii="Arial" w:eastAsia="Arial" w:hAnsi="Arial" w:cs="Arial"/>
          <w:b/>
          <w:sz w:val="24"/>
          <w:szCs w:val="24"/>
        </w:rPr>
      </w:pPr>
    </w:p>
    <w:p w14:paraId="0F4FAF97" w14:textId="77777777" w:rsidR="00314964" w:rsidRDefault="00314964" w:rsidP="00314964">
      <w:pPr>
        <w:spacing w:after="0" w:line="360" w:lineRule="auto"/>
        <w:jc w:val="both"/>
        <w:rPr>
          <w:rFonts w:ascii="Arial" w:eastAsia="Arial" w:hAnsi="Arial" w:cs="Arial"/>
          <w:b/>
          <w:sz w:val="24"/>
          <w:szCs w:val="24"/>
        </w:rPr>
      </w:pPr>
    </w:p>
    <w:p w14:paraId="22BF9BCF" w14:textId="77777777" w:rsidR="00314964" w:rsidRDefault="00314964" w:rsidP="00314964">
      <w:pPr>
        <w:spacing w:after="0" w:line="360" w:lineRule="auto"/>
        <w:jc w:val="both"/>
        <w:rPr>
          <w:rFonts w:ascii="Arial" w:eastAsia="Arial" w:hAnsi="Arial" w:cs="Arial"/>
          <w:b/>
          <w:sz w:val="24"/>
          <w:szCs w:val="24"/>
        </w:rPr>
      </w:pPr>
    </w:p>
    <w:p w14:paraId="5BD636E5" w14:textId="77777777" w:rsidR="00314964" w:rsidRDefault="00314964" w:rsidP="00314964">
      <w:pPr>
        <w:spacing w:after="0" w:line="360" w:lineRule="auto"/>
        <w:jc w:val="both"/>
        <w:rPr>
          <w:rFonts w:ascii="Arial" w:eastAsia="Arial" w:hAnsi="Arial" w:cs="Arial"/>
          <w:b/>
          <w:sz w:val="24"/>
          <w:szCs w:val="24"/>
        </w:rPr>
      </w:pPr>
    </w:p>
    <w:p w14:paraId="00000053" w14:textId="47509034" w:rsidR="003927C0" w:rsidRDefault="00000000" w:rsidP="00314964">
      <w:pPr>
        <w:spacing w:after="0" w:line="360" w:lineRule="auto"/>
        <w:jc w:val="both"/>
        <w:rPr>
          <w:rFonts w:ascii="Arial" w:eastAsia="Arial" w:hAnsi="Arial" w:cs="Arial"/>
          <w:b/>
          <w:sz w:val="24"/>
          <w:szCs w:val="24"/>
        </w:rPr>
      </w:pPr>
      <w:r>
        <w:rPr>
          <w:rFonts w:ascii="Arial" w:eastAsia="Arial" w:hAnsi="Arial" w:cs="Arial"/>
          <w:b/>
          <w:sz w:val="24"/>
          <w:szCs w:val="24"/>
        </w:rPr>
        <w:t>1.</w:t>
      </w:r>
      <w:r w:rsidR="000D01B6">
        <w:rPr>
          <w:rFonts w:ascii="Arial" w:eastAsia="Arial" w:hAnsi="Arial" w:cs="Arial"/>
          <w:b/>
          <w:sz w:val="24"/>
          <w:szCs w:val="24"/>
        </w:rPr>
        <w:t>3</w:t>
      </w:r>
      <w:r>
        <w:rPr>
          <w:rFonts w:ascii="Arial" w:eastAsia="Arial" w:hAnsi="Arial" w:cs="Arial"/>
          <w:b/>
          <w:sz w:val="24"/>
          <w:szCs w:val="24"/>
        </w:rPr>
        <w:t xml:space="preserve"> </w:t>
      </w:r>
      <w:del w:id="115" w:author="Ameliara Freire" w:date="2023-04-19T19:13:00Z">
        <w:r w:rsidDel="005F1422">
          <w:rPr>
            <w:rFonts w:ascii="Arial" w:eastAsia="Arial" w:hAnsi="Arial" w:cs="Arial"/>
            <w:b/>
            <w:sz w:val="24"/>
            <w:szCs w:val="24"/>
          </w:rPr>
          <w:delText>JUSTIFICATIVA</w:delText>
        </w:r>
      </w:del>
      <w:ins w:id="116" w:author="Ameliara Freire" w:date="2023-04-19T19:13:00Z">
        <w:r w:rsidR="005F1422">
          <w:rPr>
            <w:rFonts w:ascii="Arial" w:eastAsia="Arial" w:hAnsi="Arial" w:cs="Arial"/>
            <w:b/>
            <w:sz w:val="24"/>
            <w:szCs w:val="24"/>
          </w:rPr>
          <w:t>PROBLEMA</w:t>
        </w:r>
      </w:ins>
    </w:p>
    <w:p w14:paraId="6804F656" w14:textId="77777777" w:rsidR="000422B3" w:rsidRPr="002F487E" w:rsidRDefault="000422B3" w:rsidP="00314964">
      <w:pPr>
        <w:spacing w:after="0" w:line="360" w:lineRule="auto"/>
        <w:jc w:val="both"/>
        <w:rPr>
          <w:rFonts w:ascii="Arial" w:eastAsia="Times New Roman" w:hAnsi="Arial" w:cs="Arial"/>
          <w:sz w:val="24"/>
          <w:szCs w:val="24"/>
        </w:rPr>
      </w:pPr>
      <w:commentRangeStart w:id="117"/>
      <w:r w:rsidRPr="002F487E">
        <w:rPr>
          <w:rFonts w:ascii="Arial" w:eastAsia="Times New Roman" w:hAnsi="Arial" w:cs="Arial"/>
          <w:sz w:val="24"/>
          <w:szCs w:val="24"/>
        </w:rPr>
        <w:t xml:space="preserve">As empresas estão enfrentando desafios cada vez maiores na gestão e análise de grandes volumes de dados devido ao aumento exponencial da coleta de dados. </w:t>
      </w:r>
      <w:commentRangeEnd w:id="117"/>
      <w:r w:rsidR="00B06B76">
        <w:rPr>
          <w:rStyle w:val="Refdecomentrio"/>
        </w:rPr>
        <w:commentReference w:id="117"/>
      </w:r>
      <w:commentRangeStart w:id="118"/>
      <w:r w:rsidRPr="002F487E">
        <w:rPr>
          <w:rFonts w:ascii="Arial" w:eastAsia="Times New Roman" w:hAnsi="Arial" w:cs="Arial"/>
          <w:sz w:val="24"/>
          <w:szCs w:val="24"/>
        </w:rPr>
        <w:t xml:space="preserve">As soluções tradicionais de ETL e </w:t>
      </w:r>
      <w:r w:rsidRPr="00AF7E2C">
        <w:rPr>
          <w:rFonts w:ascii="Arial" w:eastAsia="Times New Roman" w:hAnsi="Arial" w:cs="Arial"/>
          <w:i/>
          <w:iCs/>
          <w:sz w:val="24"/>
          <w:szCs w:val="24"/>
        </w:rPr>
        <w:t>Data Warehouse</w:t>
      </w:r>
      <w:r w:rsidRPr="002F487E">
        <w:rPr>
          <w:rFonts w:ascii="Arial" w:eastAsia="Times New Roman" w:hAnsi="Arial" w:cs="Arial"/>
          <w:sz w:val="24"/>
          <w:szCs w:val="24"/>
        </w:rPr>
        <w:t xml:space="preserve"> foram amplamente utilizadas, mas estão começando a enfrentar limitações em termos de escalabilidade, complexidade, custos e flexibilidade. </w:t>
      </w:r>
      <w:commentRangeEnd w:id="118"/>
      <w:r w:rsidR="00B06B76">
        <w:rPr>
          <w:rStyle w:val="Refdecomentrio"/>
        </w:rPr>
        <w:commentReference w:id="118"/>
      </w:r>
      <w:r w:rsidRPr="002F487E">
        <w:rPr>
          <w:rFonts w:ascii="Arial" w:eastAsia="Times New Roman" w:hAnsi="Arial" w:cs="Arial"/>
          <w:sz w:val="24"/>
          <w:szCs w:val="24"/>
        </w:rPr>
        <w:t>Como alternativa, a implantação de uma solução ELT e o uso de um Data Lake podem oferecer vantagens significativas para as empresas que precisam gerenciar e analisar grandes quantidades de dados não estruturados. No entanto, ainda há poucos estudos que exploram os benefícios e desafios dessas abordagens alternativas.</w:t>
      </w:r>
    </w:p>
    <w:p w14:paraId="3DA84DF1" w14:textId="77777777" w:rsidR="000422B3" w:rsidRDefault="000422B3" w:rsidP="00314964">
      <w:pPr>
        <w:spacing w:after="0" w:line="360" w:lineRule="auto"/>
        <w:rPr>
          <w:rFonts w:ascii="Arial" w:eastAsia="Arial" w:hAnsi="Arial" w:cs="Arial"/>
          <w:b/>
          <w:sz w:val="24"/>
          <w:szCs w:val="24"/>
        </w:rPr>
      </w:pPr>
    </w:p>
    <w:p w14:paraId="00000055" w14:textId="72157EA4" w:rsidR="003927C0" w:rsidRDefault="00000000" w:rsidP="00314964">
      <w:pPr>
        <w:spacing w:after="0" w:line="360" w:lineRule="auto"/>
        <w:rPr>
          <w:rFonts w:ascii="Arial" w:eastAsia="Arial" w:hAnsi="Arial" w:cs="Arial"/>
          <w:sz w:val="24"/>
          <w:szCs w:val="24"/>
        </w:rPr>
      </w:pPr>
      <w:proofErr w:type="gramStart"/>
      <w:r>
        <w:rPr>
          <w:rFonts w:ascii="Arial" w:eastAsia="Arial" w:hAnsi="Arial" w:cs="Arial"/>
          <w:b/>
          <w:sz w:val="24"/>
          <w:szCs w:val="24"/>
        </w:rPr>
        <w:t>1.4  METODOLOGIA</w:t>
      </w:r>
      <w:proofErr w:type="gramEnd"/>
      <w:r>
        <w:rPr>
          <w:rFonts w:ascii="Arial" w:eastAsia="Arial" w:hAnsi="Arial" w:cs="Arial"/>
          <w:b/>
          <w:sz w:val="24"/>
          <w:szCs w:val="24"/>
        </w:rPr>
        <w:t xml:space="preserve">  </w:t>
      </w:r>
    </w:p>
    <w:p w14:paraId="00000057" w14:textId="77777777" w:rsidR="003927C0" w:rsidRDefault="00000000" w:rsidP="00314964">
      <w:pPr>
        <w:spacing w:after="0" w:line="360" w:lineRule="auto"/>
        <w:rPr>
          <w:rFonts w:ascii="Arial" w:eastAsia="Arial" w:hAnsi="Arial" w:cs="Arial"/>
          <w:sz w:val="24"/>
          <w:szCs w:val="24"/>
        </w:rPr>
      </w:pPr>
      <w:r>
        <w:rPr>
          <w:rFonts w:ascii="Arial" w:eastAsia="Arial" w:hAnsi="Arial" w:cs="Arial"/>
          <w:b/>
          <w:sz w:val="24"/>
          <w:szCs w:val="24"/>
        </w:rPr>
        <w:t xml:space="preserve">1.5 CRONOGRAMA </w:t>
      </w:r>
    </w:p>
    <w:p w14:paraId="00000058" w14:textId="7CC2F3D5" w:rsidR="003927C0" w:rsidRDefault="003927C0" w:rsidP="00314964">
      <w:pPr>
        <w:spacing w:after="0" w:line="360" w:lineRule="auto"/>
        <w:rPr>
          <w:rFonts w:ascii="Arial" w:eastAsia="Arial" w:hAnsi="Arial" w:cs="Arial"/>
          <w:sz w:val="24"/>
          <w:szCs w:val="24"/>
        </w:rPr>
      </w:pPr>
    </w:p>
    <w:p w14:paraId="5E11380D" w14:textId="55A0265C" w:rsidR="000422B3" w:rsidRDefault="000422B3" w:rsidP="00314964">
      <w:pPr>
        <w:spacing w:after="0" w:line="360" w:lineRule="auto"/>
        <w:rPr>
          <w:rFonts w:ascii="Arial" w:eastAsia="Arial" w:hAnsi="Arial" w:cs="Arial"/>
          <w:sz w:val="24"/>
          <w:szCs w:val="24"/>
        </w:rPr>
      </w:pPr>
    </w:p>
    <w:p w14:paraId="7BEC76E1" w14:textId="39997F50" w:rsidR="000422B3" w:rsidRDefault="000422B3" w:rsidP="00314964">
      <w:pPr>
        <w:spacing w:after="0" w:line="360" w:lineRule="auto"/>
        <w:rPr>
          <w:rFonts w:ascii="Arial" w:eastAsia="Arial" w:hAnsi="Arial" w:cs="Arial"/>
          <w:sz w:val="24"/>
          <w:szCs w:val="24"/>
        </w:rPr>
      </w:pPr>
    </w:p>
    <w:p w14:paraId="50B5F75A" w14:textId="6FDF28FC" w:rsidR="000422B3" w:rsidRDefault="000422B3" w:rsidP="00314964">
      <w:pPr>
        <w:spacing w:after="0" w:line="360" w:lineRule="auto"/>
        <w:rPr>
          <w:rFonts w:ascii="Arial" w:eastAsia="Arial" w:hAnsi="Arial" w:cs="Arial"/>
          <w:sz w:val="24"/>
          <w:szCs w:val="24"/>
        </w:rPr>
      </w:pPr>
    </w:p>
    <w:p w14:paraId="5F343DF6" w14:textId="7239EE4A" w:rsidR="000422B3" w:rsidRDefault="000422B3" w:rsidP="00314964">
      <w:pPr>
        <w:spacing w:after="0" w:line="360" w:lineRule="auto"/>
        <w:rPr>
          <w:rFonts w:ascii="Arial" w:eastAsia="Arial" w:hAnsi="Arial" w:cs="Arial"/>
          <w:sz w:val="24"/>
          <w:szCs w:val="24"/>
        </w:rPr>
      </w:pPr>
    </w:p>
    <w:p w14:paraId="4A9F110D" w14:textId="535DF178" w:rsidR="000422B3" w:rsidRDefault="000422B3" w:rsidP="00314964">
      <w:pPr>
        <w:tabs>
          <w:tab w:val="left" w:pos="1752"/>
        </w:tabs>
        <w:spacing w:after="0" w:line="360" w:lineRule="auto"/>
        <w:jc w:val="both"/>
        <w:rPr>
          <w:rFonts w:ascii="Arial" w:eastAsia="Arial" w:hAnsi="Arial" w:cs="Arial"/>
          <w:sz w:val="24"/>
          <w:szCs w:val="24"/>
        </w:rPr>
      </w:pPr>
    </w:p>
    <w:p w14:paraId="5A19FC82" w14:textId="77777777" w:rsidR="00FA3D6C" w:rsidRDefault="00FA3D6C" w:rsidP="00314964">
      <w:pPr>
        <w:tabs>
          <w:tab w:val="left" w:pos="1752"/>
        </w:tabs>
        <w:spacing w:after="0" w:line="360" w:lineRule="auto"/>
        <w:jc w:val="both"/>
        <w:rPr>
          <w:rFonts w:ascii="Arial" w:eastAsia="Arial" w:hAnsi="Arial" w:cs="Arial"/>
          <w:sz w:val="24"/>
          <w:szCs w:val="24"/>
        </w:rPr>
      </w:pPr>
    </w:p>
    <w:p w14:paraId="560568F3" w14:textId="289822BF" w:rsidR="000422B3" w:rsidRDefault="000422B3" w:rsidP="00314964">
      <w:pPr>
        <w:tabs>
          <w:tab w:val="left" w:pos="1752"/>
        </w:tabs>
        <w:spacing w:after="0" w:line="360" w:lineRule="auto"/>
        <w:jc w:val="both"/>
        <w:rPr>
          <w:rFonts w:ascii="Arial" w:eastAsia="Arial" w:hAnsi="Arial" w:cs="Arial"/>
          <w:sz w:val="24"/>
          <w:szCs w:val="24"/>
        </w:rPr>
      </w:pPr>
    </w:p>
    <w:p w14:paraId="6F79C583" w14:textId="2D9B2169" w:rsidR="000422B3" w:rsidRDefault="000422B3" w:rsidP="00314964">
      <w:pPr>
        <w:tabs>
          <w:tab w:val="left" w:pos="1752"/>
        </w:tabs>
        <w:spacing w:after="0" w:line="360" w:lineRule="auto"/>
        <w:jc w:val="both"/>
        <w:rPr>
          <w:rFonts w:ascii="Arial" w:eastAsia="Arial" w:hAnsi="Arial" w:cs="Arial"/>
          <w:sz w:val="24"/>
          <w:szCs w:val="24"/>
        </w:rPr>
      </w:pPr>
    </w:p>
    <w:p w14:paraId="335D857F" w14:textId="25D73680" w:rsidR="000422B3" w:rsidRDefault="000422B3" w:rsidP="00314964">
      <w:pPr>
        <w:tabs>
          <w:tab w:val="left" w:pos="1752"/>
        </w:tabs>
        <w:spacing w:after="0" w:line="360" w:lineRule="auto"/>
        <w:jc w:val="both"/>
        <w:rPr>
          <w:rFonts w:ascii="Arial" w:eastAsia="Arial" w:hAnsi="Arial" w:cs="Arial"/>
          <w:sz w:val="24"/>
          <w:szCs w:val="24"/>
        </w:rPr>
      </w:pPr>
    </w:p>
    <w:p w14:paraId="4C528C6A" w14:textId="15E19607" w:rsidR="000422B3" w:rsidRDefault="000422B3" w:rsidP="00314964">
      <w:pPr>
        <w:tabs>
          <w:tab w:val="left" w:pos="1752"/>
        </w:tabs>
        <w:spacing w:after="0" w:line="360" w:lineRule="auto"/>
        <w:jc w:val="both"/>
        <w:rPr>
          <w:rFonts w:ascii="Arial" w:eastAsia="Arial" w:hAnsi="Arial" w:cs="Arial"/>
          <w:sz w:val="24"/>
          <w:szCs w:val="24"/>
        </w:rPr>
      </w:pPr>
    </w:p>
    <w:p w14:paraId="0A454404" w14:textId="1E4F0D25" w:rsidR="000422B3" w:rsidRDefault="000422B3" w:rsidP="00314964">
      <w:pPr>
        <w:tabs>
          <w:tab w:val="left" w:pos="1752"/>
        </w:tabs>
        <w:spacing w:after="0" w:line="360" w:lineRule="auto"/>
        <w:jc w:val="both"/>
        <w:rPr>
          <w:rFonts w:ascii="Arial" w:eastAsia="Arial" w:hAnsi="Arial" w:cs="Arial"/>
          <w:sz w:val="24"/>
          <w:szCs w:val="24"/>
        </w:rPr>
      </w:pPr>
    </w:p>
    <w:p w14:paraId="59B8070D" w14:textId="03F369EC" w:rsidR="000422B3" w:rsidRDefault="000422B3" w:rsidP="00314964">
      <w:pPr>
        <w:tabs>
          <w:tab w:val="left" w:pos="1752"/>
        </w:tabs>
        <w:spacing w:after="0" w:line="360" w:lineRule="auto"/>
        <w:jc w:val="both"/>
        <w:rPr>
          <w:rFonts w:ascii="Arial" w:eastAsia="Arial" w:hAnsi="Arial" w:cs="Arial"/>
          <w:sz w:val="24"/>
          <w:szCs w:val="24"/>
        </w:rPr>
      </w:pPr>
    </w:p>
    <w:p w14:paraId="2C33414D" w14:textId="455CF426" w:rsidR="000422B3" w:rsidRDefault="000422B3" w:rsidP="00314964">
      <w:pPr>
        <w:tabs>
          <w:tab w:val="left" w:pos="1752"/>
        </w:tabs>
        <w:spacing w:after="0" w:line="360" w:lineRule="auto"/>
        <w:jc w:val="both"/>
        <w:rPr>
          <w:rFonts w:ascii="Arial" w:eastAsia="Arial" w:hAnsi="Arial" w:cs="Arial"/>
          <w:sz w:val="24"/>
          <w:szCs w:val="24"/>
        </w:rPr>
      </w:pPr>
    </w:p>
    <w:p w14:paraId="1A0F3318" w14:textId="5427D8AA" w:rsidR="000422B3" w:rsidRDefault="000422B3" w:rsidP="00314964">
      <w:pPr>
        <w:tabs>
          <w:tab w:val="left" w:pos="1752"/>
        </w:tabs>
        <w:spacing w:after="0" w:line="360" w:lineRule="auto"/>
        <w:jc w:val="both"/>
        <w:rPr>
          <w:rFonts w:ascii="Arial" w:eastAsia="Arial" w:hAnsi="Arial" w:cs="Arial"/>
          <w:sz w:val="24"/>
          <w:szCs w:val="24"/>
        </w:rPr>
      </w:pPr>
    </w:p>
    <w:p w14:paraId="17AFCD66" w14:textId="4E677B26" w:rsidR="000422B3" w:rsidRDefault="000422B3" w:rsidP="00314964">
      <w:pPr>
        <w:tabs>
          <w:tab w:val="left" w:pos="1752"/>
        </w:tabs>
        <w:spacing w:after="0" w:line="360" w:lineRule="auto"/>
        <w:jc w:val="both"/>
        <w:rPr>
          <w:rFonts w:ascii="Arial" w:eastAsia="Arial" w:hAnsi="Arial" w:cs="Arial"/>
          <w:sz w:val="24"/>
          <w:szCs w:val="24"/>
        </w:rPr>
      </w:pPr>
    </w:p>
    <w:p w14:paraId="72EC4A60" w14:textId="6DEE4274" w:rsidR="000422B3" w:rsidRDefault="000422B3" w:rsidP="00314964">
      <w:pPr>
        <w:tabs>
          <w:tab w:val="left" w:pos="1752"/>
        </w:tabs>
        <w:spacing w:after="0" w:line="360" w:lineRule="auto"/>
        <w:jc w:val="both"/>
        <w:rPr>
          <w:rFonts w:ascii="Arial" w:eastAsia="Arial" w:hAnsi="Arial" w:cs="Arial"/>
          <w:sz w:val="24"/>
          <w:szCs w:val="24"/>
        </w:rPr>
      </w:pPr>
    </w:p>
    <w:p w14:paraId="68784676" w14:textId="6934137A" w:rsidR="000422B3" w:rsidRDefault="000422B3" w:rsidP="00314964">
      <w:pPr>
        <w:tabs>
          <w:tab w:val="left" w:pos="1752"/>
        </w:tabs>
        <w:spacing w:after="0" w:line="360" w:lineRule="auto"/>
        <w:jc w:val="both"/>
        <w:rPr>
          <w:rFonts w:ascii="Arial" w:eastAsia="Arial" w:hAnsi="Arial" w:cs="Arial"/>
          <w:sz w:val="24"/>
          <w:szCs w:val="24"/>
        </w:rPr>
      </w:pPr>
    </w:p>
    <w:p w14:paraId="0DDC1DC5" w14:textId="506EB800" w:rsidR="000422B3" w:rsidRDefault="000422B3" w:rsidP="00314964">
      <w:pPr>
        <w:tabs>
          <w:tab w:val="left" w:pos="1752"/>
        </w:tabs>
        <w:spacing w:after="0" w:line="360" w:lineRule="auto"/>
        <w:jc w:val="both"/>
        <w:rPr>
          <w:rFonts w:ascii="Arial" w:eastAsia="Arial" w:hAnsi="Arial" w:cs="Arial"/>
          <w:sz w:val="24"/>
          <w:szCs w:val="24"/>
        </w:rPr>
      </w:pPr>
    </w:p>
    <w:p w14:paraId="4295C2FF" w14:textId="77777777" w:rsidR="000422B3" w:rsidRDefault="000422B3" w:rsidP="00314964">
      <w:pPr>
        <w:tabs>
          <w:tab w:val="left" w:pos="1752"/>
        </w:tabs>
        <w:spacing w:after="0" w:line="360" w:lineRule="auto"/>
        <w:jc w:val="both"/>
        <w:rPr>
          <w:rFonts w:ascii="Arial" w:eastAsia="Arial" w:hAnsi="Arial" w:cs="Arial"/>
          <w:sz w:val="24"/>
          <w:szCs w:val="24"/>
        </w:rPr>
      </w:pPr>
    </w:p>
    <w:p w14:paraId="0000005E" w14:textId="4873BBDE" w:rsidR="003927C0" w:rsidRDefault="00255353" w:rsidP="00314964">
      <w:pPr>
        <w:tabs>
          <w:tab w:val="left" w:pos="1752"/>
        </w:tabs>
        <w:spacing w:after="0" w:line="360" w:lineRule="auto"/>
        <w:jc w:val="both"/>
        <w:rPr>
          <w:rFonts w:ascii="Arial" w:eastAsia="Arial" w:hAnsi="Arial" w:cs="Arial"/>
          <w:sz w:val="24"/>
          <w:szCs w:val="24"/>
        </w:rPr>
      </w:pPr>
      <w:r>
        <w:rPr>
          <w:rFonts w:ascii="Arial" w:eastAsia="Arial" w:hAnsi="Arial" w:cs="Arial"/>
          <w:b/>
          <w:sz w:val="24"/>
          <w:szCs w:val="24"/>
        </w:rPr>
        <w:t>3</w:t>
      </w:r>
      <w:r w:rsidR="00FA3D6C">
        <w:rPr>
          <w:rFonts w:ascii="Arial" w:eastAsia="Arial" w:hAnsi="Arial" w:cs="Arial"/>
          <w:b/>
          <w:sz w:val="24"/>
          <w:szCs w:val="24"/>
        </w:rPr>
        <w:t xml:space="preserve"> </w:t>
      </w:r>
      <w:r>
        <w:rPr>
          <w:rFonts w:ascii="Arial" w:eastAsia="Arial" w:hAnsi="Arial" w:cs="Arial"/>
          <w:b/>
          <w:sz w:val="24"/>
          <w:szCs w:val="24"/>
        </w:rPr>
        <w:t>REFERÊNCIAS</w:t>
      </w:r>
    </w:p>
    <w:p w14:paraId="141F3640" w14:textId="77777777" w:rsidR="00FA3D6C" w:rsidRPr="002F487E" w:rsidRDefault="00FA3D6C" w:rsidP="00314964">
      <w:pPr>
        <w:spacing w:after="0" w:line="360" w:lineRule="auto"/>
        <w:rPr>
          <w:rFonts w:ascii="Arial" w:hAnsi="Arial" w:cs="Arial"/>
          <w:sz w:val="24"/>
          <w:szCs w:val="24"/>
        </w:rPr>
      </w:pPr>
      <w:r w:rsidRPr="002F487E">
        <w:rPr>
          <w:rFonts w:ascii="Arial" w:hAnsi="Arial" w:cs="Arial"/>
          <w:sz w:val="24"/>
          <w:szCs w:val="24"/>
        </w:rPr>
        <w:t xml:space="preserve">BANSAL, </w:t>
      </w:r>
      <w:proofErr w:type="spellStart"/>
      <w:r w:rsidRPr="002F487E">
        <w:rPr>
          <w:rFonts w:ascii="Arial" w:hAnsi="Arial" w:cs="Arial"/>
          <w:sz w:val="24"/>
          <w:szCs w:val="24"/>
        </w:rPr>
        <w:t>Srividya</w:t>
      </w:r>
      <w:proofErr w:type="spellEnd"/>
      <w:r w:rsidRPr="002F487E">
        <w:rPr>
          <w:rFonts w:ascii="Arial" w:hAnsi="Arial" w:cs="Arial"/>
          <w:sz w:val="24"/>
          <w:szCs w:val="24"/>
        </w:rPr>
        <w:t xml:space="preserve"> K. </w:t>
      </w:r>
      <w:proofErr w:type="spellStart"/>
      <w:r w:rsidRPr="002F487E">
        <w:rPr>
          <w:rFonts w:ascii="Arial" w:hAnsi="Arial" w:cs="Arial"/>
          <w:sz w:val="24"/>
          <w:szCs w:val="24"/>
        </w:rPr>
        <w:t>Towards</w:t>
      </w:r>
      <w:proofErr w:type="spellEnd"/>
      <w:r w:rsidRPr="002F487E">
        <w:rPr>
          <w:rFonts w:ascii="Arial" w:hAnsi="Arial" w:cs="Arial"/>
          <w:sz w:val="24"/>
          <w:szCs w:val="24"/>
        </w:rPr>
        <w:t xml:space="preserve"> a </w:t>
      </w:r>
      <w:proofErr w:type="spellStart"/>
      <w:r w:rsidRPr="002F487E">
        <w:rPr>
          <w:rFonts w:ascii="Arial" w:hAnsi="Arial" w:cs="Arial"/>
          <w:sz w:val="24"/>
          <w:szCs w:val="24"/>
        </w:rPr>
        <w:t>Semantic</w:t>
      </w:r>
      <w:proofErr w:type="spellEnd"/>
      <w:r w:rsidRPr="002F487E">
        <w:rPr>
          <w:rFonts w:ascii="Arial" w:hAnsi="Arial" w:cs="Arial"/>
          <w:sz w:val="24"/>
          <w:szCs w:val="24"/>
        </w:rPr>
        <w:t xml:space="preserve"> </w:t>
      </w:r>
      <w:proofErr w:type="spellStart"/>
      <w:r w:rsidRPr="002F487E">
        <w:rPr>
          <w:rFonts w:ascii="Arial" w:hAnsi="Arial" w:cs="Arial"/>
          <w:sz w:val="24"/>
          <w:szCs w:val="24"/>
        </w:rPr>
        <w:t>Extract-Transform-Load</w:t>
      </w:r>
      <w:proofErr w:type="spellEnd"/>
      <w:r w:rsidRPr="002F487E">
        <w:rPr>
          <w:rFonts w:ascii="Arial" w:hAnsi="Arial" w:cs="Arial"/>
          <w:sz w:val="24"/>
          <w:szCs w:val="24"/>
        </w:rPr>
        <w:t xml:space="preserve"> (ETL) Framework for Big Data </w:t>
      </w:r>
      <w:proofErr w:type="spellStart"/>
      <w:r w:rsidRPr="002F487E">
        <w:rPr>
          <w:rFonts w:ascii="Arial" w:hAnsi="Arial" w:cs="Arial"/>
          <w:sz w:val="24"/>
          <w:szCs w:val="24"/>
        </w:rPr>
        <w:t>Integration</w:t>
      </w:r>
      <w:proofErr w:type="spellEnd"/>
      <w:r w:rsidRPr="002F487E">
        <w:rPr>
          <w:rFonts w:ascii="Arial" w:hAnsi="Arial" w:cs="Arial"/>
          <w:sz w:val="24"/>
          <w:szCs w:val="24"/>
        </w:rPr>
        <w:t xml:space="preserve">. 2014 IEEE </w:t>
      </w:r>
      <w:proofErr w:type="spellStart"/>
      <w:r w:rsidRPr="002F487E">
        <w:rPr>
          <w:rFonts w:ascii="Arial" w:hAnsi="Arial" w:cs="Arial"/>
          <w:sz w:val="24"/>
          <w:szCs w:val="24"/>
        </w:rPr>
        <w:t>International</w:t>
      </w:r>
      <w:proofErr w:type="spellEnd"/>
      <w:r w:rsidRPr="002F487E">
        <w:rPr>
          <w:rFonts w:ascii="Arial" w:hAnsi="Arial" w:cs="Arial"/>
          <w:sz w:val="24"/>
          <w:szCs w:val="24"/>
        </w:rPr>
        <w:t xml:space="preserve"> Congress </w:t>
      </w:r>
      <w:proofErr w:type="spellStart"/>
      <w:r w:rsidRPr="002F487E">
        <w:rPr>
          <w:rFonts w:ascii="Arial" w:hAnsi="Arial" w:cs="Arial"/>
          <w:sz w:val="24"/>
          <w:szCs w:val="24"/>
        </w:rPr>
        <w:t>on</w:t>
      </w:r>
      <w:proofErr w:type="spellEnd"/>
      <w:r w:rsidRPr="002F487E">
        <w:rPr>
          <w:rFonts w:ascii="Arial" w:hAnsi="Arial" w:cs="Arial"/>
          <w:sz w:val="24"/>
          <w:szCs w:val="24"/>
        </w:rPr>
        <w:t xml:space="preserve"> Big Data, [s. l.], 2014.</w:t>
      </w:r>
    </w:p>
    <w:p w14:paraId="79E0ECAA" w14:textId="77777777" w:rsidR="00FA3D6C" w:rsidRPr="002F487E" w:rsidRDefault="00FA3D6C" w:rsidP="00314964">
      <w:pPr>
        <w:spacing w:after="0" w:line="360" w:lineRule="auto"/>
        <w:rPr>
          <w:rFonts w:ascii="Arial" w:hAnsi="Arial" w:cs="Arial"/>
          <w:sz w:val="24"/>
          <w:szCs w:val="24"/>
        </w:rPr>
      </w:pPr>
    </w:p>
    <w:p w14:paraId="44E42DF1" w14:textId="77777777" w:rsidR="00FA3D6C" w:rsidRPr="002F487E" w:rsidRDefault="00FA3D6C" w:rsidP="00314964">
      <w:pPr>
        <w:spacing w:after="0" w:line="360" w:lineRule="auto"/>
        <w:rPr>
          <w:rFonts w:ascii="Arial" w:hAnsi="Arial" w:cs="Arial"/>
          <w:color w:val="222222"/>
          <w:sz w:val="24"/>
          <w:szCs w:val="24"/>
          <w:shd w:val="clear" w:color="auto" w:fill="FFFFFF"/>
        </w:rPr>
      </w:pPr>
      <w:r w:rsidRPr="002F487E">
        <w:rPr>
          <w:rFonts w:ascii="Arial" w:hAnsi="Arial" w:cs="Arial"/>
          <w:color w:val="222222"/>
          <w:sz w:val="24"/>
          <w:szCs w:val="24"/>
          <w:shd w:val="clear" w:color="auto" w:fill="FFFFFF"/>
        </w:rPr>
        <w:t>PAUNCZ, Alex. </w:t>
      </w:r>
      <w:r w:rsidRPr="002F487E">
        <w:rPr>
          <w:rStyle w:val="Forte"/>
          <w:rFonts w:ascii="Arial" w:hAnsi="Arial" w:cs="Arial"/>
          <w:color w:val="222222"/>
          <w:sz w:val="24"/>
          <w:szCs w:val="24"/>
          <w:shd w:val="clear" w:color="auto" w:fill="FFFFFF"/>
        </w:rPr>
        <w:t xml:space="preserve">ETL vs. ELT: </w:t>
      </w:r>
      <w:proofErr w:type="spellStart"/>
      <w:r w:rsidRPr="002F487E">
        <w:rPr>
          <w:rStyle w:val="Forte"/>
          <w:rFonts w:ascii="Arial" w:hAnsi="Arial" w:cs="Arial"/>
          <w:color w:val="222222"/>
          <w:sz w:val="24"/>
          <w:szCs w:val="24"/>
          <w:shd w:val="clear" w:color="auto" w:fill="FFFFFF"/>
        </w:rPr>
        <w:t>Which</w:t>
      </w:r>
      <w:proofErr w:type="spellEnd"/>
      <w:r w:rsidRPr="002F487E">
        <w:rPr>
          <w:rStyle w:val="Forte"/>
          <w:rFonts w:ascii="Arial" w:hAnsi="Arial" w:cs="Arial"/>
          <w:color w:val="222222"/>
          <w:sz w:val="24"/>
          <w:szCs w:val="24"/>
          <w:shd w:val="clear" w:color="auto" w:fill="FFFFFF"/>
        </w:rPr>
        <w:t xml:space="preserve"> </w:t>
      </w:r>
      <w:proofErr w:type="spellStart"/>
      <w:r w:rsidRPr="002F487E">
        <w:rPr>
          <w:rStyle w:val="Forte"/>
          <w:rFonts w:ascii="Arial" w:hAnsi="Arial" w:cs="Arial"/>
          <w:color w:val="222222"/>
          <w:sz w:val="24"/>
          <w:szCs w:val="24"/>
          <w:shd w:val="clear" w:color="auto" w:fill="FFFFFF"/>
        </w:rPr>
        <w:t>is</w:t>
      </w:r>
      <w:proofErr w:type="spellEnd"/>
      <w:r w:rsidRPr="002F487E">
        <w:rPr>
          <w:rStyle w:val="Forte"/>
          <w:rFonts w:ascii="Arial" w:hAnsi="Arial" w:cs="Arial"/>
          <w:color w:val="222222"/>
          <w:sz w:val="24"/>
          <w:szCs w:val="24"/>
          <w:shd w:val="clear" w:color="auto" w:fill="FFFFFF"/>
        </w:rPr>
        <w:t xml:space="preserve"> </w:t>
      </w:r>
      <w:proofErr w:type="spellStart"/>
      <w:r w:rsidRPr="002F487E">
        <w:rPr>
          <w:rStyle w:val="Forte"/>
          <w:rFonts w:ascii="Arial" w:hAnsi="Arial" w:cs="Arial"/>
          <w:color w:val="222222"/>
          <w:sz w:val="24"/>
          <w:szCs w:val="24"/>
          <w:shd w:val="clear" w:color="auto" w:fill="FFFFFF"/>
        </w:rPr>
        <w:t>Right</w:t>
      </w:r>
      <w:proofErr w:type="spellEnd"/>
      <w:r w:rsidRPr="002F487E">
        <w:rPr>
          <w:rStyle w:val="Forte"/>
          <w:rFonts w:ascii="Arial" w:hAnsi="Arial" w:cs="Arial"/>
          <w:color w:val="222222"/>
          <w:sz w:val="24"/>
          <w:szCs w:val="24"/>
          <w:shd w:val="clear" w:color="auto" w:fill="FFFFFF"/>
        </w:rPr>
        <w:t xml:space="preserve"> for </w:t>
      </w:r>
      <w:proofErr w:type="spellStart"/>
      <w:r w:rsidRPr="002F487E">
        <w:rPr>
          <w:rStyle w:val="Forte"/>
          <w:rFonts w:ascii="Arial" w:hAnsi="Arial" w:cs="Arial"/>
          <w:color w:val="222222"/>
          <w:sz w:val="24"/>
          <w:szCs w:val="24"/>
          <w:shd w:val="clear" w:color="auto" w:fill="FFFFFF"/>
        </w:rPr>
        <w:t>Your</w:t>
      </w:r>
      <w:proofErr w:type="spellEnd"/>
      <w:r w:rsidRPr="002F487E">
        <w:rPr>
          <w:rStyle w:val="Forte"/>
          <w:rFonts w:ascii="Arial" w:hAnsi="Arial" w:cs="Arial"/>
          <w:color w:val="222222"/>
          <w:sz w:val="24"/>
          <w:szCs w:val="24"/>
          <w:shd w:val="clear" w:color="auto" w:fill="FFFFFF"/>
        </w:rPr>
        <w:t xml:space="preserve"> Data Warehouse?</w:t>
      </w:r>
      <w:r w:rsidRPr="002F487E">
        <w:rPr>
          <w:rFonts w:ascii="Arial" w:hAnsi="Arial" w:cs="Arial"/>
          <w:color w:val="222222"/>
          <w:sz w:val="24"/>
          <w:szCs w:val="24"/>
          <w:shd w:val="clear" w:color="auto" w:fill="FFFFFF"/>
        </w:rPr>
        <w:t> 2021. Disponível em: https://www.cdata.com/blog/20210706-etl-vs-elt?kw=&amp;cpn=2023385644&amp;utm_source=google&amp;utm_medium=cpc&amp;utm_campaign=CData_-_Search_-_Branding_-_DSA&amp;utm_content=Branding_-_DSA&amp;utm_term=|&amp;kw=&amp;cpn=2023385644&amp;gclid=Cj0KCQiAxbefBhDfARIsAL4XLRq3JP_lo9i_9EkvWfp2MfeKGGo6tQZZ8Vq7O0HjCcs0lZVzuOso-zIaAirnEALw_wcB. Acesso em: 14 mar. 2023.</w:t>
      </w:r>
    </w:p>
    <w:p w14:paraId="00C35DE2" w14:textId="77777777" w:rsidR="00FA3D6C" w:rsidRPr="002F487E" w:rsidRDefault="00FA3D6C" w:rsidP="00314964">
      <w:pPr>
        <w:spacing w:after="0" w:line="360" w:lineRule="auto"/>
        <w:rPr>
          <w:rFonts w:ascii="Arial" w:hAnsi="Arial" w:cs="Arial"/>
          <w:color w:val="222222"/>
          <w:sz w:val="24"/>
          <w:szCs w:val="24"/>
          <w:shd w:val="clear" w:color="auto" w:fill="FFFFFF"/>
        </w:rPr>
      </w:pPr>
    </w:p>
    <w:p w14:paraId="61F546B8" w14:textId="77777777" w:rsidR="00FA3D6C" w:rsidRPr="002F487E" w:rsidRDefault="00FA3D6C" w:rsidP="00314964">
      <w:pPr>
        <w:spacing w:after="0" w:line="360" w:lineRule="auto"/>
        <w:rPr>
          <w:rFonts w:ascii="Arial" w:hAnsi="Arial" w:cs="Arial"/>
          <w:color w:val="222222"/>
          <w:sz w:val="24"/>
          <w:szCs w:val="24"/>
          <w:shd w:val="clear" w:color="auto" w:fill="FFFFFF"/>
        </w:rPr>
      </w:pPr>
      <w:r w:rsidRPr="002F487E">
        <w:rPr>
          <w:rFonts w:ascii="Arial" w:hAnsi="Arial" w:cs="Arial"/>
          <w:color w:val="222222"/>
          <w:sz w:val="24"/>
          <w:szCs w:val="24"/>
          <w:shd w:val="clear" w:color="auto" w:fill="FFFFFF"/>
        </w:rPr>
        <w:t>BLASI, Isabela. </w:t>
      </w:r>
      <w:r w:rsidRPr="002F487E">
        <w:rPr>
          <w:rStyle w:val="Forte"/>
          <w:rFonts w:ascii="Arial" w:hAnsi="Arial" w:cs="Arial"/>
          <w:color w:val="222222"/>
          <w:sz w:val="24"/>
          <w:szCs w:val="24"/>
          <w:shd w:val="clear" w:color="auto" w:fill="FFFFFF"/>
        </w:rPr>
        <w:t>ETL X ELT: qual a diferença?</w:t>
      </w:r>
      <w:r w:rsidRPr="002F487E">
        <w:rPr>
          <w:rFonts w:ascii="Arial" w:hAnsi="Arial" w:cs="Arial"/>
          <w:color w:val="222222"/>
          <w:sz w:val="24"/>
          <w:szCs w:val="24"/>
          <w:shd w:val="clear" w:color="auto" w:fill="FFFFFF"/>
        </w:rPr>
        <w:t> 2020. Disponível em: https://blog.indicium.tech/etl-vs-elt-diferencas/?utm_source=Google&amp;utm_medium=cpc&amp;utm_term=&amp;utm_campaign=19229929630&amp;utm_content=&amp;gclid=Cj0KCQiAxbefBhDfARIsAL4XLRpHfjmOB5-JAR-YWRjnhhC1TvnUQNWYbNgtbLE8Rzm5dxDS9LglxFwaAtQCEALw_wcB. Acesso em: 14 mar. 2023.</w:t>
      </w:r>
    </w:p>
    <w:p w14:paraId="19A6F3B6" w14:textId="77777777" w:rsidR="00FA3D6C" w:rsidRPr="002F487E" w:rsidRDefault="00FA3D6C" w:rsidP="00314964">
      <w:pPr>
        <w:spacing w:after="0" w:line="360" w:lineRule="auto"/>
        <w:rPr>
          <w:rFonts w:ascii="Arial" w:hAnsi="Arial" w:cs="Arial"/>
          <w:color w:val="222222"/>
          <w:sz w:val="24"/>
          <w:szCs w:val="24"/>
          <w:shd w:val="clear" w:color="auto" w:fill="FFFFFF"/>
        </w:rPr>
      </w:pPr>
    </w:p>
    <w:p w14:paraId="34E05D84" w14:textId="77777777" w:rsidR="00FA3D6C" w:rsidRPr="002F487E" w:rsidRDefault="00FA3D6C" w:rsidP="00314964">
      <w:pPr>
        <w:spacing w:after="0" w:line="360" w:lineRule="auto"/>
        <w:rPr>
          <w:rFonts w:ascii="Arial" w:hAnsi="Arial" w:cs="Arial"/>
          <w:color w:val="222222"/>
          <w:sz w:val="24"/>
          <w:szCs w:val="24"/>
          <w:shd w:val="clear" w:color="auto" w:fill="FFFFFF"/>
        </w:rPr>
      </w:pPr>
      <w:r w:rsidRPr="002F487E">
        <w:rPr>
          <w:rFonts w:ascii="Arial" w:hAnsi="Arial" w:cs="Arial"/>
          <w:color w:val="222222"/>
          <w:sz w:val="24"/>
          <w:szCs w:val="24"/>
          <w:shd w:val="clear" w:color="auto" w:fill="FFFFFF"/>
        </w:rPr>
        <w:t xml:space="preserve">FÁTIMA, </w:t>
      </w:r>
      <w:proofErr w:type="spellStart"/>
      <w:r w:rsidRPr="002F487E">
        <w:rPr>
          <w:rFonts w:ascii="Arial" w:hAnsi="Arial" w:cs="Arial"/>
          <w:color w:val="222222"/>
          <w:sz w:val="24"/>
          <w:szCs w:val="24"/>
          <w:shd w:val="clear" w:color="auto" w:fill="FFFFFF"/>
        </w:rPr>
        <w:t>Nida</w:t>
      </w:r>
      <w:proofErr w:type="spellEnd"/>
      <w:r w:rsidRPr="002F487E">
        <w:rPr>
          <w:rFonts w:ascii="Arial" w:hAnsi="Arial" w:cs="Arial"/>
          <w:color w:val="222222"/>
          <w:sz w:val="24"/>
          <w:szCs w:val="24"/>
          <w:shd w:val="clear" w:color="auto" w:fill="FFFFFF"/>
        </w:rPr>
        <w:t>. </w:t>
      </w:r>
      <w:r w:rsidRPr="002F487E">
        <w:rPr>
          <w:rStyle w:val="Forte"/>
          <w:rFonts w:ascii="Arial" w:hAnsi="Arial" w:cs="Arial"/>
          <w:color w:val="222222"/>
          <w:sz w:val="24"/>
          <w:szCs w:val="24"/>
          <w:shd w:val="clear" w:color="auto" w:fill="FFFFFF"/>
        </w:rPr>
        <w:t>ETL vs. ELT: Qual é a diferença?</w:t>
      </w:r>
      <w:r w:rsidRPr="002F487E">
        <w:rPr>
          <w:rFonts w:ascii="Arial" w:hAnsi="Arial" w:cs="Arial"/>
          <w:color w:val="222222"/>
          <w:sz w:val="24"/>
          <w:szCs w:val="24"/>
          <w:shd w:val="clear" w:color="auto" w:fill="FFFFFF"/>
        </w:rPr>
        <w:t> 2020. Disponível em: https://www.astera.com/pt/type/blog/etl-vs-elt-whats-the-difference/. Acesso em: 14 mar. 2023.</w:t>
      </w:r>
    </w:p>
    <w:p w14:paraId="1E7066F9" w14:textId="77777777" w:rsidR="00FA3D6C" w:rsidRPr="002F487E" w:rsidRDefault="00FA3D6C" w:rsidP="00314964">
      <w:pPr>
        <w:spacing w:after="0" w:line="360" w:lineRule="auto"/>
        <w:rPr>
          <w:rFonts w:ascii="Arial" w:hAnsi="Arial" w:cs="Arial"/>
          <w:color w:val="222222"/>
          <w:sz w:val="24"/>
          <w:szCs w:val="24"/>
          <w:shd w:val="clear" w:color="auto" w:fill="FFFFFF"/>
        </w:rPr>
      </w:pPr>
    </w:p>
    <w:p w14:paraId="592B2603" w14:textId="77777777" w:rsidR="00FA3D6C" w:rsidRPr="002F487E" w:rsidRDefault="00FA3D6C" w:rsidP="00314964">
      <w:pPr>
        <w:spacing w:after="0" w:line="360" w:lineRule="auto"/>
        <w:rPr>
          <w:rFonts w:ascii="Arial" w:hAnsi="Arial" w:cs="Arial"/>
          <w:color w:val="222222"/>
          <w:sz w:val="24"/>
          <w:szCs w:val="24"/>
          <w:shd w:val="clear" w:color="auto" w:fill="FFFFFF"/>
        </w:rPr>
      </w:pPr>
      <w:r w:rsidRPr="002F487E">
        <w:rPr>
          <w:rFonts w:ascii="Arial" w:hAnsi="Arial" w:cs="Arial"/>
          <w:color w:val="222222"/>
          <w:sz w:val="24"/>
          <w:szCs w:val="24"/>
          <w:shd w:val="clear" w:color="auto" w:fill="FFFFFF"/>
        </w:rPr>
        <w:t>MAGNUM, Lucas. </w:t>
      </w:r>
      <w:r w:rsidRPr="002F487E">
        <w:rPr>
          <w:rStyle w:val="Forte"/>
          <w:rFonts w:ascii="Arial" w:hAnsi="Arial" w:cs="Arial"/>
          <w:color w:val="222222"/>
          <w:sz w:val="24"/>
          <w:szCs w:val="24"/>
          <w:shd w:val="clear" w:color="auto" w:fill="FFFFFF"/>
        </w:rPr>
        <w:t>Engenharia de Dados — EL, ETL e ELT</w:t>
      </w:r>
      <w:r w:rsidRPr="002F487E">
        <w:rPr>
          <w:rFonts w:ascii="Arial" w:hAnsi="Arial" w:cs="Arial"/>
          <w:color w:val="222222"/>
          <w:sz w:val="24"/>
          <w:szCs w:val="24"/>
          <w:shd w:val="clear" w:color="auto" w:fill="FFFFFF"/>
        </w:rPr>
        <w:t>: abordagens de extração de dados de forma simplificada. Abordagens de extração de dados de forma simplificada. 2021. Disponível em: https://lucasmagnum.medium.com/engenharia-de-dados-el-etl-e-elt-b42142058c87. Acesso em: 14 mar. 2023.</w:t>
      </w:r>
    </w:p>
    <w:p w14:paraId="675E2CD6" w14:textId="77777777" w:rsidR="00FA3D6C" w:rsidRPr="002F487E" w:rsidRDefault="00FA3D6C" w:rsidP="00314964">
      <w:pPr>
        <w:spacing w:after="0" w:line="360" w:lineRule="auto"/>
        <w:rPr>
          <w:rFonts w:ascii="Arial" w:hAnsi="Arial" w:cs="Arial"/>
          <w:color w:val="222222"/>
          <w:sz w:val="24"/>
          <w:szCs w:val="24"/>
          <w:shd w:val="clear" w:color="auto" w:fill="FFFFFF"/>
        </w:rPr>
      </w:pPr>
    </w:p>
    <w:p w14:paraId="22EAEF3A" w14:textId="77777777" w:rsidR="00FA3D6C" w:rsidRPr="002F487E" w:rsidRDefault="00FA3D6C" w:rsidP="00314964">
      <w:pPr>
        <w:spacing w:after="0" w:line="360" w:lineRule="auto"/>
        <w:rPr>
          <w:rFonts w:ascii="Arial" w:hAnsi="Arial" w:cs="Arial"/>
          <w:color w:val="222222"/>
          <w:sz w:val="24"/>
          <w:szCs w:val="24"/>
          <w:shd w:val="clear" w:color="auto" w:fill="FFFFFF"/>
        </w:rPr>
      </w:pPr>
      <w:r w:rsidRPr="002F487E">
        <w:rPr>
          <w:rFonts w:ascii="Arial" w:hAnsi="Arial" w:cs="Arial"/>
          <w:color w:val="222222"/>
          <w:sz w:val="24"/>
          <w:szCs w:val="24"/>
          <w:shd w:val="clear" w:color="auto" w:fill="FFFFFF"/>
        </w:rPr>
        <w:t xml:space="preserve">RAUTENBERG, Sandro; CARMO, Paulo Ricardo </w:t>
      </w:r>
      <w:proofErr w:type="spellStart"/>
      <w:r w:rsidRPr="002F487E">
        <w:rPr>
          <w:rFonts w:ascii="Arial" w:hAnsi="Arial" w:cs="Arial"/>
          <w:color w:val="222222"/>
          <w:sz w:val="24"/>
          <w:szCs w:val="24"/>
          <w:shd w:val="clear" w:color="auto" w:fill="FFFFFF"/>
        </w:rPr>
        <w:t>Viviurka</w:t>
      </w:r>
      <w:proofErr w:type="spellEnd"/>
      <w:r w:rsidRPr="002F487E">
        <w:rPr>
          <w:rFonts w:ascii="Arial" w:hAnsi="Arial" w:cs="Arial"/>
          <w:color w:val="222222"/>
          <w:sz w:val="24"/>
          <w:szCs w:val="24"/>
          <w:shd w:val="clear" w:color="auto" w:fill="FFFFFF"/>
        </w:rPr>
        <w:t xml:space="preserve"> do. Big data e ciência de dados. </w:t>
      </w:r>
      <w:proofErr w:type="spellStart"/>
      <w:r w:rsidRPr="002F487E">
        <w:rPr>
          <w:rStyle w:val="Forte"/>
          <w:rFonts w:ascii="Arial" w:hAnsi="Arial" w:cs="Arial"/>
          <w:color w:val="222222"/>
          <w:sz w:val="24"/>
          <w:szCs w:val="24"/>
          <w:shd w:val="clear" w:color="auto" w:fill="FFFFFF"/>
        </w:rPr>
        <w:t>Brazilian</w:t>
      </w:r>
      <w:proofErr w:type="spellEnd"/>
      <w:r w:rsidRPr="002F487E">
        <w:rPr>
          <w:rStyle w:val="Forte"/>
          <w:rFonts w:ascii="Arial" w:hAnsi="Arial" w:cs="Arial"/>
          <w:color w:val="222222"/>
          <w:sz w:val="24"/>
          <w:szCs w:val="24"/>
          <w:shd w:val="clear" w:color="auto" w:fill="FFFFFF"/>
        </w:rPr>
        <w:t xml:space="preserve"> </w:t>
      </w:r>
      <w:proofErr w:type="spellStart"/>
      <w:r w:rsidRPr="002F487E">
        <w:rPr>
          <w:rStyle w:val="Forte"/>
          <w:rFonts w:ascii="Arial" w:hAnsi="Arial" w:cs="Arial"/>
          <w:color w:val="222222"/>
          <w:sz w:val="24"/>
          <w:szCs w:val="24"/>
          <w:shd w:val="clear" w:color="auto" w:fill="FFFFFF"/>
        </w:rPr>
        <w:t>Journal</w:t>
      </w:r>
      <w:proofErr w:type="spellEnd"/>
      <w:r w:rsidRPr="002F487E">
        <w:rPr>
          <w:rStyle w:val="Forte"/>
          <w:rFonts w:ascii="Arial" w:hAnsi="Arial" w:cs="Arial"/>
          <w:color w:val="222222"/>
          <w:sz w:val="24"/>
          <w:szCs w:val="24"/>
          <w:shd w:val="clear" w:color="auto" w:fill="FFFFFF"/>
        </w:rPr>
        <w:t xml:space="preserve"> Of </w:t>
      </w:r>
      <w:proofErr w:type="spellStart"/>
      <w:r w:rsidRPr="002F487E">
        <w:rPr>
          <w:rStyle w:val="Forte"/>
          <w:rFonts w:ascii="Arial" w:hAnsi="Arial" w:cs="Arial"/>
          <w:color w:val="222222"/>
          <w:sz w:val="24"/>
          <w:szCs w:val="24"/>
          <w:shd w:val="clear" w:color="auto" w:fill="FFFFFF"/>
        </w:rPr>
        <w:t>Information</w:t>
      </w:r>
      <w:proofErr w:type="spellEnd"/>
      <w:r w:rsidRPr="002F487E">
        <w:rPr>
          <w:rStyle w:val="Forte"/>
          <w:rFonts w:ascii="Arial" w:hAnsi="Arial" w:cs="Arial"/>
          <w:color w:val="222222"/>
          <w:sz w:val="24"/>
          <w:szCs w:val="24"/>
          <w:shd w:val="clear" w:color="auto" w:fill="FFFFFF"/>
        </w:rPr>
        <w:t xml:space="preserve"> Science</w:t>
      </w:r>
      <w:r w:rsidRPr="002F487E">
        <w:rPr>
          <w:rFonts w:ascii="Arial" w:hAnsi="Arial" w:cs="Arial"/>
          <w:color w:val="222222"/>
          <w:sz w:val="24"/>
          <w:szCs w:val="24"/>
          <w:shd w:val="clear" w:color="auto" w:fill="FFFFFF"/>
        </w:rPr>
        <w:t xml:space="preserve">: </w:t>
      </w:r>
      <w:proofErr w:type="spellStart"/>
      <w:r w:rsidRPr="002F487E">
        <w:rPr>
          <w:rFonts w:ascii="Arial" w:hAnsi="Arial" w:cs="Arial"/>
          <w:color w:val="222222"/>
          <w:sz w:val="24"/>
          <w:szCs w:val="24"/>
          <w:shd w:val="clear" w:color="auto" w:fill="FFFFFF"/>
        </w:rPr>
        <w:t>research</w:t>
      </w:r>
      <w:proofErr w:type="spellEnd"/>
      <w:r w:rsidRPr="002F487E">
        <w:rPr>
          <w:rFonts w:ascii="Arial" w:hAnsi="Arial" w:cs="Arial"/>
          <w:color w:val="222222"/>
          <w:sz w:val="24"/>
          <w:szCs w:val="24"/>
          <w:shd w:val="clear" w:color="auto" w:fill="FFFFFF"/>
        </w:rPr>
        <w:t xml:space="preserve"> </w:t>
      </w:r>
      <w:proofErr w:type="spellStart"/>
      <w:r w:rsidRPr="002F487E">
        <w:rPr>
          <w:rFonts w:ascii="Arial" w:hAnsi="Arial" w:cs="Arial"/>
          <w:color w:val="222222"/>
          <w:sz w:val="24"/>
          <w:szCs w:val="24"/>
          <w:shd w:val="clear" w:color="auto" w:fill="FFFFFF"/>
        </w:rPr>
        <w:t>trends</w:t>
      </w:r>
      <w:proofErr w:type="spellEnd"/>
      <w:r w:rsidRPr="002F487E">
        <w:rPr>
          <w:rFonts w:ascii="Arial" w:hAnsi="Arial" w:cs="Arial"/>
          <w:color w:val="222222"/>
          <w:sz w:val="24"/>
          <w:szCs w:val="24"/>
          <w:shd w:val="clear" w:color="auto" w:fill="FFFFFF"/>
        </w:rPr>
        <w:t xml:space="preserve">, [S.L.], v. 13, n. </w:t>
      </w:r>
      <w:r w:rsidRPr="002F487E">
        <w:rPr>
          <w:rFonts w:ascii="Arial" w:hAnsi="Arial" w:cs="Arial"/>
          <w:color w:val="222222"/>
          <w:sz w:val="24"/>
          <w:szCs w:val="24"/>
          <w:shd w:val="clear" w:color="auto" w:fill="FFFFFF"/>
        </w:rPr>
        <w:lastRenderedPageBreak/>
        <w:t xml:space="preserve">1, p. 56-67, 29 mar. 2019. Faculdade de Filosofia e Ciências. </w:t>
      </w:r>
      <w:hyperlink r:id="rId21" w:history="1">
        <w:r w:rsidRPr="002F487E">
          <w:rPr>
            <w:rStyle w:val="Hyperlink"/>
            <w:rFonts w:ascii="Arial" w:hAnsi="Arial" w:cs="Arial"/>
            <w:sz w:val="24"/>
            <w:szCs w:val="24"/>
            <w:shd w:val="clear" w:color="auto" w:fill="FFFFFF"/>
          </w:rPr>
          <w:t>http://dx.doi.org/10.36311/1981-1640.2019.v13n1.06.p56</w:t>
        </w:r>
      </w:hyperlink>
      <w:r w:rsidRPr="002F487E">
        <w:rPr>
          <w:rFonts w:ascii="Arial" w:hAnsi="Arial" w:cs="Arial"/>
          <w:color w:val="222222"/>
          <w:sz w:val="24"/>
          <w:szCs w:val="24"/>
          <w:shd w:val="clear" w:color="auto" w:fill="FFFFFF"/>
        </w:rPr>
        <w:t>.</w:t>
      </w:r>
    </w:p>
    <w:p w14:paraId="29E8439C" w14:textId="77777777" w:rsidR="00FA3D6C" w:rsidRPr="002F487E" w:rsidRDefault="00FA3D6C" w:rsidP="00314964">
      <w:pPr>
        <w:spacing w:after="0" w:line="360" w:lineRule="auto"/>
        <w:rPr>
          <w:rFonts w:ascii="Arial" w:hAnsi="Arial" w:cs="Arial"/>
          <w:color w:val="222222"/>
          <w:sz w:val="24"/>
          <w:szCs w:val="24"/>
          <w:shd w:val="clear" w:color="auto" w:fill="FFFFFF"/>
        </w:rPr>
      </w:pPr>
    </w:p>
    <w:p w14:paraId="4E7692B6" w14:textId="77777777" w:rsidR="00FA3D6C" w:rsidRPr="002F487E" w:rsidRDefault="00FA3D6C" w:rsidP="00314964">
      <w:pPr>
        <w:spacing w:after="0" w:line="360" w:lineRule="auto"/>
        <w:rPr>
          <w:rFonts w:ascii="Arial" w:hAnsi="Arial" w:cs="Arial"/>
          <w:color w:val="222222"/>
          <w:sz w:val="24"/>
          <w:szCs w:val="24"/>
          <w:shd w:val="clear" w:color="auto" w:fill="FFFFFF"/>
        </w:rPr>
      </w:pPr>
      <w:r w:rsidRPr="002F487E">
        <w:rPr>
          <w:rFonts w:ascii="Arial" w:hAnsi="Arial" w:cs="Arial"/>
          <w:color w:val="222222"/>
          <w:sz w:val="24"/>
          <w:szCs w:val="24"/>
          <w:shd w:val="clear" w:color="auto" w:fill="FFFFFF"/>
        </w:rPr>
        <w:t>GARCIA, Marco. </w:t>
      </w:r>
      <w:r w:rsidRPr="002F487E">
        <w:rPr>
          <w:rStyle w:val="Forte"/>
          <w:rFonts w:ascii="Arial" w:hAnsi="Arial" w:cs="Arial"/>
          <w:color w:val="222222"/>
          <w:sz w:val="24"/>
          <w:szCs w:val="24"/>
          <w:shd w:val="clear" w:color="auto" w:fill="FFFFFF"/>
        </w:rPr>
        <w:t>Big Data</w:t>
      </w:r>
      <w:r w:rsidRPr="002F487E">
        <w:rPr>
          <w:rFonts w:ascii="Arial" w:hAnsi="Arial" w:cs="Arial"/>
          <w:color w:val="222222"/>
          <w:sz w:val="24"/>
          <w:szCs w:val="24"/>
          <w:shd w:val="clear" w:color="auto" w:fill="FFFFFF"/>
        </w:rPr>
        <w:t>: o que é, conceito e definição. O que é, conceito e definição. 2022. Disponível em: https://cetax.com.br/big-data/. Acesso em: 22 mar. 2023.</w:t>
      </w:r>
    </w:p>
    <w:p w14:paraId="35E71E32" w14:textId="77777777" w:rsidR="00FA3D6C" w:rsidRPr="002F487E" w:rsidRDefault="00FA3D6C" w:rsidP="00314964">
      <w:pPr>
        <w:spacing w:after="0" w:line="360" w:lineRule="auto"/>
        <w:rPr>
          <w:rFonts w:ascii="Arial" w:hAnsi="Arial" w:cs="Arial"/>
          <w:color w:val="222222"/>
          <w:sz w:val="24"/>
          <w:szCs w:val="24"/>
          <w:shd w:val="clear" w:color="auto" w:fill="FFFFFF"/>
        </w:rPr>
      </w:pPr>
    </w:p>
    <w:p w14:paraId="7E7E21FA" w14:textId="77777777" w:rsidR="00FA3D6C" w:rsidRPr="002F487E" w:rsidRDefault="00FA3D6C" w:rsidP="00314964">
      <w:pPr>
        <w:spacing w:after="0" w:line="360" w:lineRule="auto"/>
        <w:rPr>
          <w:rFonts w:ascii="Arial" w:hAnsi="Arial" w:cs="Arial"/>
          <w:sz w:val="24"/>
          <w:szCs w:val="24"/>
        </w:rPr>
      </w:pPr>
      <w:r w:rsidRPr="002F487E">
        <w:rPr>
          <w:rFonts w:ascii="Arial" w:hAnsi="Arial" w:cs="Arial"/>
          <w:sz w:val="24"/>
          <w:szCs w:val="24"/>
        </w:rPr>
        <w:t xml:space="preserve">JUNIOR, Jose Carlos Da Silva Freitas; MAÇADA, </w:t>
      </w:r>
      <w:proofErr w:type="spellStart"/>
      <w:r w:rsidRPr="002F487E">
        <w:rPr>
          <w:rFonts w:ascii="Arial" w:hAnsi="Arial" w:cs="Arial"/>
          <w:sz w:val="24"/>
          <w:szCs w:val="24"/>
        </w:rPr>
        <w:t>Antonio</w:t>
      </w:r>
      <w:proofErr w:type="spellEnd"/>
      <w:r w:rsidRPr="002F487E">
        <w:rPr>
          <w:rFonts w:ascii="Arial" w:hAnsi="Arial" w:cs="Arial"/>
          <w:sz w:val="24"/>
          <w:szCs w:val="24"/>
        </w:rPr>
        <w:t xml:space="preserve"> Carlos </w:t>
      </w:r>
      <w:proofErr w:type="spellStart"/>
      <w:r w:rsidRPr="002F487E">
        <w:rPr>
          <w:rFonts w:ascii="Arial" w:hAnsi="Arial" w:cs="Arial"/>
          <w:sz w:val="24"/>
          <w:szCs w:val="24"/>
        </w:rPr>
        <w:t>Gastaud</w:t>
      </w:r>
      <w:proofErr w:type="spellEnd"/>
      <w:r w:rsidRPr="002F487E">
        <w:rPr>
          <w:rFonts w:ascii="Arial" w:hAnsi="Arial" w:cs="Arial"/>
          <w:sz w:val="24"/>
          <w:szCs w:val="24"/>
        </w:rPr>
        <w:t xml:space="preserve">; OLIVEIRA, Mirian; BRINKHUES, Rafael Alfonso. BIG DATA E GESTÃO DO CONHECIMENTO: DEFINIÇÕES E DIRECIONAMENTOS DE PESQUISA. </w:t>
      </w:r>
      <w:r w:rsidRPr="002F487E">
        <w:rPr>
          <w:rFonts w:ascii="Arial" w:hAnsi="Arial" w:cs="Arial"/>
          <w:b/>
          <w:bCs/>
          <w:sz w:val="24"/>
          <w:szCs w:val="24"/>
        </w:rPr>
        <w:t>REVISTA ALCANCE</w:t>
      </w:r>
      <w:r w:rsidRPr="002F487E">
        <w:rPr>
          <w:rFonts w:ascii="Arial" w:hAnsi="Arial" w:cs="Arial"/>
          <w:sz w:val="24"/>
          <w:szCs w:val="24"/>
        </w:rPr>
        <w:t>, [</w:t>
      </w:r>
      <w:r w:rsidRPr="002F487E">
        <w:rPr>
          <w:rFonts w:ascii="Arial" w:hAnsi="Arial" w:cs="Arial"/>
          <w:i/>
          <w:iCs/>
          <w:sz w:val="24"/>
          <w:szCs w:val="24"/>
        </w:rPr>
        <w:t>S. l.</w:t>
      </w:r>
      <w:r w:rsidRPr="002F487E">
        <w:rPr>
          <w:rFonts w:ascii="Arial" w:hAnsi="Arial" w:cs="Arial"/>
          <w:sz w:val="24"/>
          <w:szCs w:val="24"/>
        </w:rPr>
        <w:t>], p. 04-22, 1 nov. 2016.</w:t>
      </w:r>
    </w:p>
    <w:p w14:paraId="47EA6E67" w14:textId="77777777" w:rsidR="00FA3D6C" w:rsidRPr="002F487E" w:rsidRDefault="00FA3D6C" w:rsidP="00314964">
      <w:pPr>
        <w:spacing w:after="0" w:line="360" w:lineRule="auto"/>
        <w:rPr>
          <w:rFonts w:ascii="Arial" w:hAnsi="Arial" w:cs="Arial"/>
          <w:sz w:val="24"/>
          <w:szCs w:val="24"/>
        </w:rPr>
      </w:pPr>
    </w:p>
    <w:p w14:paraId="079A458E" w14:textId="77777777" w:rsidR="00FA3D6C" w:rsidRPr="002F487E" w:rsidRDefault="00FA3D6C" w:rsidP="00314964">
      <w:pPr>
        <w:spacing w:after="0" w:line="360" w:lineRule="auto"/>
        <w:rPr>
          <w:rFonts w:ascii="Arial" w:hAnsi="Arial" w:cs="Arial"/>
          <w:color w:val="222222"/>
          <w:sz w:val="24"/>
          <w:szCs w:val="24"/>
          <w:shd w:val="clear" w:color="auto" w:fill="FFFFFF"/>
        </w:rPr>
      </w:pPr>
      <w:r w:rsidRPr="002F487E">
        <w:rPr>
          <w:rFonts w:ascii="Arial" w:hAnsi="Arial" w:cs="Arial"/>
          <w:color w:val="222222"/>
          <w:sz w:val="24"/>
          <w:szCs w:val="24"/>
          <w:shd w:val="clear" w:color="auto" w:fill="FFFFFF"/>
        </w:rPr>
        <w:t xml:space="preserve">ARRAIS, </w:t>
      </w:r>
      <w:proofErr w:type="spellStart"/>
      <w:r w:rsidRPr="002F487E">
        <w:rPr>
          <w:rFonts w:ascii="Arial" w:hAnsi="Arial" w:cs="Arial"/>
          <w:color w:val="222222"/>
          <w:sz w:val="24"/>
          <w:szCs w:val="24"/>
          <w:shd w:val="clear" w:color="auto" w:fill="FFFFFF"/>
        </w:rPr>
        <w:t>Karolayne</w:t>
      </w:r>
      <w:proofErr w:type="spellEnd"/>
      <w:r w:rsidRPr="002F487E">
        <w:rPr>
          <w:rFonts w:ascii="Arial" w:hAnsi="Arial" w:cs="Arial"/>
          <w:color w:val="222222"/>
          <w:sz w:val="24"/>
          <w:szCs w:val="24"/>
          <w:shd w:val="clear" w:color="auto" w:fill="FFFFFF"/>
        </w:rPr>
        <w:t xml:space="preserve"> Fernandes. </w:t>
      </w:r>
      <w:r w:rsidRPr="002F487E">
        <w:rPr>
          <w:rStyle w:val="Forte"/>
          <w:rFonts w:ascii="Arial" w:hAnsi="Arial" w:cs="Arial"/>
          <w:color w:val="222222"/>
          <w:sz w:val="24"/>
          <w:szCs w:val="24"/>
          <w:shd w:val="clear" w:color="auto" w:fill="FFFFFF"/>
        </w:rPr>
        <w:t>CONSTRUÇÃO DE UM PIPELINE DE DADOS UTILIZANDO SERVIÇOS DA NUVEM</w:t>
      </w:r>
      <w:r w:rsidRPr="002F487E">
        <w:rPr>
          <w:rFonts w:ascii="Arial" w:hAnsi="Arial" w:cs="Arial"/>
          <w:color w:val="222222"/>
          <w:sz w:val="24"/>
          <w:szCs w:val="24"/>
          <w:shd w:val="clear" w:color="auto" w:fill="FFFFFF"/>
        </w:rPr>
        <w:t xml:space="preserve">. 2022. 91 f. TCC (Graduação) - Curso de Bacharelado em Engenharia de Computação, Centro de Ciências Exatas e de Tecnologia, Universidade Federal de São Carlos, São Carlos - </w:t>
      </w:r>
      <w:proofErr w:type="spellStart"/>
      <w:r w:rsidRPr="002F487E">
        <w:rPr>
          <w:rFonts w:ascii="Arial" w:hAnsi="Arial" w:cs="Arial"/>
          <w:color w:val="222222"/>
          <w:sz w:val="24"/>
          <w:szCs w:val="24"/>
          <w:shd w:val="clear" w:color="auto" w:fill="FFFFFF"/>
        </w:rPr>
        <w:t>Sp</w:t>
      </w:r>
      <w:proofErr w:type="spellEnd"/>
      <w:r w:rsidRPr="002F487E">
        <w:rPr>
          <w:rFonts w:ascii="Arial" w:hAnsi="Arial" w:cs="Arial"/>
          <w:color w:val="222222"/>
          <w:sz w:val="24"/>
          <w:szCs w:val="24"/>
          <w:shd w:val="clear" w:color="auto" w:fill="FFFFFF"/>
        </w:rPr>
        <w:t>, 2022.</w:t>
      </w:r>
    </w:p>
    <w:p w14:paraId="446B0DC9" w14:textId="77777777" w:rsidR="00FA3D6C" w:rsidRPr="002F487E" w:rsidRDefault="00FA3D6C" w:rsidP="00314964">
      <w:pPr>
        <w:spacing w:after="0" w:line="360" w:lineRule="auto"/>
        <w:rPr>
          <w:rFonts w:ascii="Arial" w:hAnsi="Arial" w:cs="Arial"/>
          <w:color w:val="222222"/>
          <w:sz w:val="24"/>
          <w:szCs w:val="24"/>
          <w:shd w:val="clear" w:color="auto" w:fill="FFFFFF"/>
        </w:rPr>
      </w:pPr>
    </w:p>
    <w:p w14:paraId="59FCB082" w14:textId="77777777" w:rsidR="00FA3D6C" w:rsidRPr="002F487E" w:rsidRDefault="00FA3D6C" w:rsidP="00314964">
      <w:pPr>
        <w:spacing w:after="0" w:line="360" w:lineRule="auto"/>
        <w:rPr>
          <w:rFonts w:ascii="Arial" w:hAnsi="Arial" w:cs="Arial"/>
          <w:sz w:val="24"/>
          <w:szCs w:val="24"/>
        </w:rPr>
      </w:pPr>
      <w:r w:rsidRPr="002F487E">
        <w:rPr>
          <w:rFonts w:ascii="Arial" w:hAnsi="Arial" w:cs="Arial"/>
          <w:sz w:val="24"/>
          <w:szCs w:val="24"/>
        </w:rPr>
        <w:t xml:space="preserve">BAHGA, A.; MADISETTI, V. </w:t>
      </w:r>
      <w:r w:rsidRPr="002F487E">
        <w:rPr>
          <w:rFonts w:ascii="Arial" w:hAnsi="Arial" w:cs="Arial"/>
          <w:b/>
          <w:bCs/>
          <w:sz w:val="24"/>
          <w:szCs w:val="24"/>
        </w:rPr>
        <w:t xml:space="preserve">Big Data Science &amp; Analytics: </w:t>
      </w:r>
      <w:r w:rsidRPr="002F487E">
        <w:rPr>
          <w:rFonts w:ascii="Arial" w:hAnsi="Arial" w:cs="Arial"/>
          <w:sz w:val="24"/>
          <w:szCs w:val="24"/>
        </w:rPr>
        <w:t xml:space="preserve">A Hands-On Approach. </w:t>
      </w:r>
      <w:proofErr w:type="spellStart"/>
      <w:r w:rsidRPr="002F487E">
        <w:rPr>
          <w:rFonts w:ascii="Arial" w:hAnsi="Arial" w:cs="Arial"/>
          <w:sz w:val="24"/>
          <w:szCs w:val="24"/>
        </w:rPr>
        <w:t>Published</w:t>
      </w:r>
      <w:proofErr w:type="spellEnd"/>
      <w:r w:rsidRPr="002F487E">
        <w:rPr>
          <w:rFonts w:ascii="Arial" w:hAnsi="Arial" w:cs="Arial"/>
          <w:sz w:val="24"/>
          <w:szCs w:val="24"/>
        </w:rPr>
        <w:t xml:space="preserve"> </w:t>
      </w:r>
      <w:proofErr w:type="spellStart"/>
      <w:r w:rsidRPr="002F487E">
        <w:rPr>
          <w:rFonts w:ascii="Arial" w:hAnsi="Arial" w:cs="Arial"/>
          <w:sz w:val="24"/>
          <w:szCs w:val="24"/>
        </w:rPr>
        <w:t>by</w:t>
      </w:r>
      <w:proofErr w:type="spellEnd"/>
      <w:r w:rsidRPr="002F487E">
        <w:rPr>
          <w:rFonts w:ascii="Arial" w:hAnsi="Arial" w:cs="Arial"/>
          <w:sz w:val="24"/>
          <w:szCs w:val="24"/>
        </w:rPr>
        <w:t xml:space="preserve"> </w:t>
      </w:r>
      <w:proofErr w:type="spellStart"/>
      <w:r w:rsidRPr="002F487E">
        <w:rPr>
          <w:rFonts w:ascii="Arial" w:hAnsi="Arial" w:cs="Arial"/>
          <w:sz w:val="24"/>
          <w:szCs w:val="24"/>
        </w:rPr>
        <w:t>Arshdeep</w:t>
      </w:r>
      <w:proofErr w:type="spellEnd"/>
      <w:r w:rsidRPr="002F487E">
        <w:rPr>
          <w:rFonts w:ascii="Arial" w:hAnsi="Arial" w:cs="Arial"/>
          <w:sz w:val="24"/>
          <w:szCs w:val="24"/>
        </w:rPr>
        <w:t xml:space="preserve"> </w:t>
      </w:r>
      <w:proofErr w:type="spellStart"/>
      <w:r w:rsidRPr="002F487E">
        <w:rPr>
          <w:rFonts w:ascii="Arial" w:hAnsi="Arial" w:cs="Arial"/>
          <w:sz w:val="24"/>
          <w:szCs w:val="24"/>
        </w:rPr>
        <w:t>Bahga</w:t>
      </w:r>
      <w:proofErr w:type="spellEnd"/>
      <w:r w:rsidRPr="002F487E">
        <w:rPr>
          <w:rFonts w:ascii="Arial" w:hAnsi="Arial" w:cs="Arial"/>
          <w:sz w:val="24"/>
          <w:szCs w:val="24"/>
        </w:rPr>
        <w:t xml:space="preserve"> &amp; </w:t>
      </w:r>
      <w:proofErr w:type="spellStart"/>
      <w:r w:rsidRPr="002F487E">
        <w:rPr>
          <w:rFonts w:ascii="Arial" w:hAnsi="Arial" w:cs="Arial"/>
          <w:sz w:val="24"/>
          <w:szCs w:val="24"/>
        </w:rPr>
        <w:t>Vijay</w:t>
      </w:r>
      <w:proofErr w:type="spellEnd"/>
      <w:r w:rsidRPr="002F487E">
        <w:rPr>
          <w:rFonts w:ascii="Arial" w:hAnsi="Arial" w:cs="Arial"/>
          <w:sz w:val="24"/>
          <w:szCs w:val="24"/>
        </w:rPr>
        <w:t xml:space="preserve"> </w:t>
      </w:r>
      <w:proofErr w:type="spellStart"/>
      <w:r w:rsidRPr="002F487E">
        <w:rPr>
          <w:rFonts w:ascii="Arial" w:hAnsi="Arial" w:cs="Arial"/>
          <w:sz w:val="24"/>
          <w:szCs w:val="24"/>
        </w:rPr>
        <w:t>Madisetti</w:t>
      </w:r>
      <w:proofErr w:type="spellEnd"/>
      <w:r w:rsidRPr="002F487E">
        <w:rPr>
          <w:rFonts w:ascii="Arial" w:hAnsi="Arial" w:cs="Arial"/>
          <w:sz w:val="24"/>
          <w:szCs w:val="24"/>
        </w:rPr>
        <w:t>. 2019.</w:t>
      </w:r>
    </w:p>
    <w:p w14:paraId="4E0C58EC" w14:textId="77777777" w:rsidR="00FA3D6C" w:rsidRPr="002F487E" w:rsidRDefault="00FA3D6C" w:rsidP="00314964">
      <w:pPr>
        <w:spacing w:after="0" w:line="360" w:lineRule="auto"/>
        <w:rPr>
          <w:rFonts w:ascii="Arial" w:hAnsi="Arial" w:cs="Arial"/>
          <w:sz w:val="24"/>
          <w:szCs w:val="24"/>
        </w:rPr>
      </w:pPr>
    </w:p>
    <w:p w14:paraId="4ABC2C93" w14:textId="77777777" w:rsidR="00FA3D6C" w:rsidRPr="002F487E" w:rsidRDefault="00FA3D6C" w:rsidP="00314964">
      <w:pPr>
        <w:spacing w:after="0" w:line="360" w:lineRule="auto"/>
        <w:rPr>
          <w:rFonts w:ascii="Arial" w:hAnsi="Arial" w:cs="Arial"/>
          <w:color w:val="222222"/>
          <w:sz w:val="24"/>
          <w:szCs w:val="24"/>
          <w:shd w:val="clear" w:color="auto" w:fill="FFFFFF"/>
        </w:rPr>
      </w:pPr>
      <w:r w:rsidRPr="002F487E">
        <w:rPr>
          <w:rFonts w:ascii="Arial" w:hAnsi="Arial" w:cs="Arial"/>
          <w:color w:val="222222"/>
          <w:sz w:val="24"/>
          <w:szCs w:val="24"/>
          <w:shd w:val="clear" w:color="auto" w:fill="FFFFFF"/>
        </w:rPr>
        <w:t>MICROSOFT. </w:t>
      </w:r>
      <w:r w:rsidRPr="002F487E">
        <w:rPr>
          <w:rStyle w:val="Forte"/>
          <w:rFonts w:ascii="Arial" w:hAnsi="Arial" w:cs="Arial"/>
          <w:color w:val="222222"/>
          <w:sz w:val="24"/>
          <w:szCs w:val="24"/>
          <w:shd w:val="clear" w:color="auto" w:fill="FFFFFF"/>
        </w:rPr>
        <w:t xml:space="preserve">O que é um data </w:t>
      </w:r>
      <w:proofErr w:type="gramStart"/>
      <w:r w:rsidRPr="002F487E">
        <w:rPr>
          <w:rStyle w:val="Forte"/>
          <w:rFonts w:ascii="Arial" w:hAnsi="Arial" w:cs="Arial"/>
          <w:color w:val="222222"/>
          <w:sz w:val="24"/>
          <w:szCs w:val="24"/>
          <w:shd w:val="clear" w:color="auto" w:fill="FFFFFF"/>
        </w:rPr>
        <w:t>warehouse?</w:t>
      </w:r>
      <w:r w:rsidRPr="002F487E">
        <w:rPr>
          <w:rFonts w:ascii="Arial" w:hAnsi="Arial" w:cs="Arial"/>
          <w:color w:val="222222"/>
          <w:sz w:val="24"/>
          <w:szCs w:val="24"/>
          <w:shd w:val="clear" w:color="auto" w:fill="FFFFFF"/>
        </w:rPr>
        <w:t>:</w:t>
      </w:r>
      <w:proofErr w:type="gramEnd"/>
      <w:r w:rsidRPr="002F487E">
        <w:rPr>
          <w:rFonts w:ascii="Arial" w:hAnsi="Arial" w:cs="Arial"/>
          <w:color w:val="222222"/>
          <w:sz w:val="24"/>
          <w:szCs w:val="24"/>
          <w:shd w:val="clear" w:color="auto" w:fill="FFFFFF"/>
        </w:rPr>
        <w:t xml:space="preserve"> saiba o que é data warehouse, os benefícios de usar um, as práticas recomendadas a serem consideradas durante a fase de design e quais ferramentas incorporar quando finalmente for a hora de criar. Disponível em:</w:t>
      </w:r>
      <w:r w:rsidRPr="002F487E">
        <w:rPr>
          <w:rFonts w:ascii="Arial" w:hAnsi="Arial" w:cs="Arial"/>
          <w:sz w:val="24"/>
          <w:szCs w:val="24"/>
        </w:rPr>
        <w:t xml:space="preserve"> </w:t>
      </w:r>
      <w:r w:rsidRPr="002F487E">
        <w:rPr>
          <w:rFonts w:ascii="Arial" w:hAnsi="Arial" w:cs="Arial"/>
          <w:color w:val="222222"/>
          <w:sz w:val="24"/>
          <w:szCs w:val="24"/>
          <w:shd w:val="clear" w:color="auto" w:fill="FFFFFF"/>
        </w:rPr>
        <w:t>https://azure.microsoft.com/pt-br/resources/cloud-computing-dictionary/what-is-a-data-warehouse/#get-started. Acesso em: 04 abr. 2023.</w:t>
      </w:r>
    </w:p>
    <w:p w14:paraId="3006F140" w14:textId="77777777" w:rsidR="00FA3D6C" w:rsidRPr="002F487E" w:rsidRDefault="00FA3D6C" w:rsidP="00314964">
      <w:pPr>
        <w:spacing w:after="0" w:line="360" w:lineRule="auto"/>
        <w:rPr>
          <w:rFonts w:ascii="Arial" w:hAnsi="Arial" w:cs="Arial"/>
          <w:color w:val="222222"/>
          <w:sz w:val="24"/>
          <w:szCs w:val="24"/>
          <w:shd w:val="clear" w:color="auto" w:fill="FFFFFF"/>
        </w:rPr>
      </w:pPr>
    </w:p>
    <w:p w14:paraId="1561E2AB" w14:textId="77777777" w:rsidR="00FA3D6C" w:rsidRPr="002F487E" w:rsidRDefault="00FA3D6C" w:rsidP="00314964">
      <w:pPr>
        <w:spacing w:after="0" w:line="360" w:lineRule="auto"/>
        <w:rPr>
          <w:rFonts w:ascii="Arial" w:hAnsi="Arial" w:cs="Arial"/>
          <w:color w:val="222222"/>
          <w:sz w:val="24"/>
          <w:szCs w:val="24"/>
          <w:shd w:val="clear" w:color="auto" w:fill="FFFFFF"/>
        </w:rPr>
      </w:pPr>
      <w:r w:rsidRPr="002F487E">
        <w:rPr>
          <w:rFonts w:ascii="Arial" w:hAnsi="Arial" w:cs="Arial"/>
          <w:color w:val="222222"/>
          <w:sz w:val="24"/>
          <w:szCs w:val="24"/>
          <w:shd w:val="clear" w:color="auto" w:fill="FFFFFF"/>
        </w:rPr>
        <w:t>ROCK CONTENT. </w:t>
      </w:r>
      <w:r w:rsidRPr="002F487E">
        <w:rPr>
          <w:rStyle w:val="Forte"/>
          <w:rFonts w:ascii="Arial" w:hAnsi="Arial" w:cs="Arial"/>
          <w:color w:val="222222"/>
          <w:sz w:val="24"/>
          <w:szCs w:val="24"/>
          <w:shd w:val="clear" w:color="auto" w:fill="FFFFFF"/>
        </w:rPr>
        <w:t>O que é um Data Warehouse e quais são as suas principais características?</w:t>
      </w:r>
      <w:r w:rsidRPr="002F487E">
        <w:rPr>
          <w:rFonts w:ascii="Arial" w:hAnsi="Arial" w:cs="Arial"/>
          <w:color w:val="222222"/>
          <w:sz w:val="24"/>
          <w:szCs w:val="24"/>
          <w:shd w:val="clear" w:color="auto" w:fill="FFFFFF"/>
        </w:rPr>
        <w:t> 2021. Disponível em: https://rockcontent.com/br/blog/data-warehouse/. Acesso em: 05 abr. 2023.</w:t>
      </w:r>
    </w:p>
    <w:p w14:paraId="6741795C" w14:textId="77777777" w:rsidR="00FA3D6C" w:rsidRPr="002F487E" w:rsidRDefault="00FA3D6C" w:rsidP="00314964">
      <w:pPr>
        <w:spacing w:after="0" w:line="360" w:lineRule="auto"/>
        <w:rPr>
          <w:rFonts w:ascii="Arial" w:hAnsi="Arial" w:cs="Arial"/>
          <w:color w:val="222222"/>
          <w:sz w:val="24"/>
          <w:szCs w:val="24"/>
          <w:shd w:val="clear" w:color="auto" w:fill="FFFFFF"/>
        </w:rPr>
      </w:pPr>
    </w:p>
    <w:p w14:paraId="55D9A3F3" w14:textId="77777777" w:rsidR="00FA3D6C" w:rsidRPr="002F487E" w:rsidRDefault="00FA3D6C" w:rsidP="00314964">
      <w:pPr>
        <w:spacing w:after="0" w:line="360" w:lineRule="auto"/>
        <w:rPr>
          <w:rFonts w:ascii="Arial" w:hAnsi="Arial" w:cs="Arial"/>
          <w:color w:val="222222"/>
          <w:sz w:val="24"/>
          <w:szCs w:val="24"/>
          <w:shd w:val="clear" w:color="auto" w:fill="FFFFFF"/>
        </w:rPr>
      </w:pPr>
      <w:r w:rsidRPr="002F487E">
        <w:rPr>
          <w:rFonts w:ascii="Arial" w:hAnsi="Arial" w:cs="Arial"/>
          <w:color w:val="222222"/>
          <w:sz w:val="24"/>
          <w:szCs w:val="24"/>
          <w:shd w:val="clear" w:color="auto" w:fill="FFFFFF"/>
        </w:rPr>
        <w:t>MICROSOFT. </w:t>
      </w:r>
      <w:r w:rsidRPr="002F487E">
        <w:rPr>
          <w:rStyle w:val="Forte"/>
          <w:rFonts w:ascii="Arial" w:hAnsi="Arial" w:cs="Arial"/>
          <w:color w:val="222222"/>
          <w:sz w:val="24"/>
          <w:szCs w:val="24"/>
          <w:shd w:val="clear" w:color="auto" w:fill="FFFFFF"/>
        </w:rPr>
        <w:t>O que é Data Lake</w:t>
      </w:r>
      <w:r w:rsidRPr="002F487E">
        <w:rPr>
          <w:rFonts w:ascii="Arial" w:hAnsi="Arial" w:cs="Arial"/>
          <w:color w:val="222222"/>
          <w:sz w:val="24"/>
          <w:szCs w:val="24"/>
          <w:shd w:val="clear" w:color="auto" w:fill="FFFFFF"/>
        </w:rPr>
        <w:t xml:space="preserve">: veja como os data </w:t>
      </w:r>
      <w:proofErr w:type="spellStart"/>
      <w:r w:rsidRPr="002F487E">
        <w:rPr>
          <w:rFonts w:ascii="Arial" w:hAnsi="Arial" w:cs="Arial"/>
          <w:color w:val="222222"/>
          <w:sz w:val="24"/>
          <w:szCs w:val="24"/>
          <w:shd w:val="clear" w:color="auto" w:fill="FFFFFF"/>
        </w:rPr>
        <w:t>lakes</w:t>
      </w:r>
      <w:proofErr w:type="spellEnd"/>
      <w:r w:rsidRPr="002F487E">
        <w:rPr>
          <w:rFonts w:ascii="Arial" w:hAnsi="Arial" w:cs="Arial"/>
          <w:color w:val="222222"/>
          <w:sz w:val="24"/>
          <w:szCs w:val="24"/>
          <w:shd w:val="clear" w:color="auto" w:fill="FFFFFF"/>
        </w:rPr>
        <w:t xml:space="preserve"> diferem de data </w:t>
      </w:r>
      <w:proofErr w:type="spellStart"/>
      <w:r w:rsidRPr="002F487E">
        <w:rPr>
          <w:rFonts w:ascii="Arial" w:hAnsi="Arial" w:cs="Arial"/>
          <w:color w:val="222222"/>
          <w:sz w:val="24"/>
          <w:szCs w:val="24"/>
          <w:shd w:val="clear" w:color="auto" w:fill="FFFFFF"/>
        </w:rPr>
        <w:t>warehouses</w:t>
      </w:r>
      <w:proofErr w:type="spellEnd"/>
      <w:r w:rsidRPr="002F487E">
        <w:rPr>
          <w:rFonts w:ascii="Arial" w:hAnsi="Arial" w:cs="Arial"/>
          <w:color w:val="222222"/>
          <w:sz w:val="24"/>
          <w:szCs w:val="24"/>
          <w:shd w:val="clear" w:color="auto" w:fill="FFFFFF"/>
        </w:rPr>
        <w:t xml:space="preserve"> e data </w:t>
      </w:r>
      <w:proofErr w:type="spellStart"/>
      <w:r w:rsidRPr="002F487E">
        <w:rPr>
          <w:rFonts w:ascii="Arial" w:hAnsi="Arial" w:cs="Arial"/>
          <w:color w:val="222222"/>
          <w:sz w:val="24"/>
          <w:szCs w:val="24"/>
          <w:shd w:val="clear" w:color="auto" w:fill="FFFFFF"/>
        </w:rPr>
        <w:t>lakehouses</w:t>
      </w:r>
      <w:proofErr w:type="spellEnd"/>
      <w:r w:rsidRPr="002F487E">
        <w:rPr>
          <w:rFonts w:ascii="Arial" w:hAnsi="Arial" w:cs="Arial"/>
          <w:color w:val="222222"/>
          <w:sz w:val="24"/>
          <w:szCs w:val="24"/>
          <w:shd w:val="clear" w:color="auto" w:fill="FFFFFF"/>
        </w:rPr>
        <w:t xml:space="preserve">. descubra como criar uma base escalonável para todas as suas análises com o </w:t>
      </w:r>
      <w:proofErr w:type="spellStart"/>
      <w:r w:rsidRPr="002F487E">
        <w:rPr>
          <w:rFonts w:ascii="Arial" w:hAnsi="Arial" w:cs="Arial"/>
          <w:color w:val="222222"/>
          <w:sz w:val="24"/>
          <w:szCs w:val="24"/>
          <w:shd w:val="clear" w:color="auto" w:fill="FFFFFF"/>
        </w:rPr>
        <w:t>azure</w:t>
      </w:r>
      <w:proofErr w:type="spellEnd"/>
      <w:r w:rsidRPr="002F487E">
        <w:rPr>
          <w:rFonts w:ascii="Arial" w:hAnsi="Arial" w:cs="Arial"/>
          <w:color w:val="222222"/>
          <w:sz w:val="24"/>
          <w:szCs w:val="24"/>
          <w:shd w:val="clear" w:color="auto" w:fill="FFFFFF"/>
        </w:rPr>
        <w:t>. Disponível em: https://azure.microsoft.com/pt-</w:t>
      </w:r>
      <w:r w:rsidRPr="002F487E">
        <w:rPr>
          <w:rFonts w:ascii="Arial" w:hAnsi="Arial" w:cs="Arial"/>
          <w:color w:val="222222"/>
          <w:sz w:val="24"/>
          <w:szCs w:val="24"/>
          <w:shd w:val="clear" w:color="auto" w:fill="FFFFFF"/>
        </w:rPr>
        <w:lastRenderedPageBreak/>
        <w:t>br/resources/cloud-computing-dictionary/what-is-a-data-lake/#what-is-a-data-lake. Acesso em: 03 abr. 2023</w:t>
      </w:r>
    </w:p>
    <w:p w14:paraId="19737FD7" w14:textId="77777777" w:rsidR="00FA3D6C" w:rsidRPr="002F487E" w:rsidRDefault="00FA3D6C" w:rsidP="00314964">
      <w:pPr>
        <w:spacing w:after="0" w:line="360" w:lineRule="auto"/>
        <w:rPr>
          <w:rFonts w:ascii="Arial" w:hAnsi="Arial" w:cs="Arial"/>
          <w:color w:val="222222"/>
          <w:sz w:val="24"/>
          <w:szCs w:val="24"/>
          <w:shd w:val="clear" w:color="auto" w:fill="FFFFFF"/>
        </w:rPr>
      </w:pPr>
    </w:p>
    <w:p w14:paraId="7EFC176B" w14:textId="77777777" w:rsidR="00FA3D6C" w:rsidRPr="002F487E" w:rsidRDefault="00FA3D6C" w:rsidP="00314964">
      <w:pPr>
        <w:spacing w:after="0" w:line="360" w:lineRule="auto"/>
        <w:rPr>
          <w:rFonts w:ascii="Arial" w:hAnsi="Arial" w:cs="Arial"/>
          <w:color w:val="222222"/>
          <w:sz w:val="24"/>
          <w:szCs w:val="24"/>
          <w:shd w:val="clear" w:color="auto" w:fill="FFFFFF"/>
        </w:rPr>
      </w:pPr>
      <w:r w:rsidRPr="002F487E">
        <w:rPr>
          <w:rFonts w:ascii="Arial" w:hAnsi="Arial" w:cs="Arial"/>
          <w:color w:val="222222"/>
          <w:sz w:val="24"/>
          <w:szCs w:val="24"/>
          <w:shd w:val="clear" w:color="auto" w:fill="FFFFFF"/>
        </w:rPr>
        <w:t>AWS. </w:t>
      </w:r>
      <w:r w:rsidRPr="002F487E">
        <w:rPr>
          <w:rStyle w:val="Forte"/>
          <w:rFonts w:ascii="Arial" w:hAnsi="Arial" w:cs="Arial"/>
          <w:color w:val="222222"/>
          <w:sz w:val="24"/>
          <w:szCs w:val="24"/>
          <w:shd w:val="clear" w:color="auto" w:fill="FFFFFF"/>
        </w:rPr>
        <w:t xml:space="preserve">O que é um data </w:t>
      </w:r>
      <w:proofErr w:type="spellStart"/>
      <w:proofErr w:type="gramStart"/>
      <w:r w:rsidRPr="002F487E">
        <w:rPr>
          <w:rStyle w:val="Forte"/>
          <w:rFonts w:ascii="Arial" w:hAnsi="Arial" w:cs="Arial"/>
          <w:color w:val="222222"/>
          <w:sz w:val="24"/>
          <w:szCs w:val="24"/>
          <w:shd w:val="clear" w:color="auto" w:fill="FFFFFF"/>
        </w:rPr>
        <w:t>lake</w:t>
      </w:r>
      <w:proofErr w:type="spellEnd"/>
      <w:r w:rsidRPr="002F487E">
        <w:rPr>
          <w:rStyle w:val="Forte"/>
          <w:rFonts w:ascii="Arial" w:hAnsi="Arial" w:cs="Arial"/>
          <w:color w:val="222222"/>
          <w:sz w:val="24"/>
          <w:szCs w:val="24"/>
          <w:shd w:val="clear" w:color="auto" w:fill="FFFFFF"/>
        </w:rPr>
        <w:t>?</w:t>
      </w:r>
      <w:r w:rsidRPr="002F487E">
        <w:rPr>
          <w:rFonts w:ascii="Arial" w:hAnsi="Arial" w:cs="Arial"/>
          <w:color w:val="222222"/>
          <w:sz w:val="24"/>
          <w:szCs w:val="24"/>
          <w:shd w:val="clear" w:color="auto" w:fill="FFFFFF"/>
        </w:rPr>
        <w:t>:</w:t>
      </w:r>
      <w:proofErr w:type="gramEnd"/>
      <w:r w:rsidRPr="002F487E">
        <w:rPr>
          <w:rFonts w:ascii="Arial" w:hAnsi="Arial" w:cs="Arial"/>
          <w:color w:val="222222"/>
          <w:sz w:val="24"/>
          <w:szCs w:val="24"/>
          <w:shd w:val="clear" w:color="auto" w:fill="FFFFFF"/>
        </w:rPr>
        <w:t xml:space="preserve"> armazene todos os seus dados em um repositório centralizado em qualquer escala. Armazene todos os seus dados em um repositório centralizado em qualquer escala. Disponível em: https://aws.amazon.com/pt/big-data/datalakes-and-analytics/what-is-a-data-lake/. Acesso em: 04 abr. 2023.</w:t>
      </w:r>
    </w:p>
    <w:p w14:paraId="281B6C8B" w14:textId="77777777" w:rsidR="00FA3D6C" w:rsidRPr="002F487E" w:rsidRDefault="00FA3D6C" w:rsidP="00314964">
      <w:pPr>
        <w:spacing w:after="0" w:line="360" w:lineRule="auto"/>
        <w:rPr>
          <w:rFonts w:ascii="Arial" w:hAnsi="Arial" w:cs="Arial"/>
          <w:color w:val="222222"/>
          <w:sz w:val="24"/>
          <w:szCs w:val="24"/>
          <w:shd w:val="clear" w:color="auto" w:fill="FFFFFF"/>
        </w:rPr>
      </w:pPr>
    </w:p>
    <w:p w14:paraId="3F1FCFF6" w14:textId="77777777" w:rsidR="00FA3D6C" w:rsidRPr="002F487E" w:rsidRDefault="00FA3D6C" w:rsidP="00314964">
      <w:pPr>
        <w:spacing w:after="0" w:line="360" w:lineRule="auto"/>
        <w:rPr>
          <w:rFonts w:ascii="Arial" w:hAnsi="Arial" w:cs="Arial"/>
          <w:color w:val="222222"/>
          <w:sz w:val="24"/>
          <w:szCs w:val="24"/>
          <w:shd w:val="clear" w:color="auto" w:fill="FFFFFF"/>
        </w:rPr>
      </w:pPr>
      <w:r w:rsidRPr="002F487E">
        <w:rPr>
          <w:rFonts w:ascii="Arial" w:hAnsi="Arial" w:cs="Arial"/>
          <w:color w:val="222222"/>
          <w:sz w:val="24"/>
          <w:szCs w:val="24"/>
          <w:shd w:val="clear" w:color="auto" w:fill="FFFFFF"/>
        </w:rPr>
        <w:t>MICROSOFT. </w:t>
      </w:r>
      <w:proofErr w:type="spellStart"/>
      <w:r w:rsidRPr="002F487E">
        <w:rPr>
          <w:rStyle w:val="Forte"/>
          <w:rFonts w:ascii="Arial" w:hAnsi="Arial" w:cs="Arial"/>
          <w:color w:val="222222"/>
          <w:sz w:val="24"/>
          <w:szCs w:val="24"/>
          <w:shd w:val="clear" w:color="auto" w:fill="FFFFFF"/>
        </w:rPr>
        <w:t>Extract</w:t>
      </w:r>
      <w:proofErr w:type="spellEnd"/>
      <w:r w:rsidRPr="002F487E">
        <w:rPr>
          <w:rStyle w:val="Forte"/>
          <w:rFonts w:ascii="Arial" w:hAnsi="Arial" w:cs="Arial"/>
          <w:color w:val="222222"/>
          <w:sz w:val="24"/>
          <w:szCs w:val="24"/>
          <w:shd w:val="clear" w:color="auto" w:fill="FFFFFF"/>
        </w:rPr>
        <w:t xml:space="preserve">, </w:t>
      </w:r>
      <w:proofErr w:type="spellStart"/>
      <w:r w:rsidRPr="002F487E">
        <w:rPr>
          <w:rStyle w:val="Forte"/>
          <w:rFonts w:ascii="Arial" w:hAnsi="Arial" w:cs="Arial"/>
          <w:color w:val="222222"/>
          <w:sz w:val="24"/>
          <w:szCs w:val="24"/>
          <w:shd w:val="clear" w:color="auto" w:fill="FFFFFF"/>
        </w:rPr>
        <w:t>transform</w:t>
      </w:r>
      <w:proofErr w:type="spellEnd"/>
      <w:r w:rsidRPr="002F487E">
        <w:rPr>
          <w:rStyle w:val="Forte"/>
          <w:rFonts w:ascii="Arial" w:hAnsi="Arial" w:cs="Arial"/>
          <w:color w:val="222222"/>
          <w:sz w:val="24"/>
          <w:szCs w:val="24"/>
          <w:shd w:val="clear" w:color="auto" w:fill="FFFFFF"/>
        </w:rPr>
        <w:t xml:space="preserve">, </w:t>
      </w:r>
      <w:proofErr w:type="spellStart"/>
      <w:r w:rsidRPr="002F487E">
        <w:rPr>
          <w:rStyle w:val="Forte"/>
          <w:rFonts w:ascii="Arial" w:hAnsi="Arial" w:cs="Arial"/>
          <w:color w:val="222222"/>
          <w:sz w:val="24"/>
          <w:szCs w:val="24"/>
          <w:shd w:val="clear" w:color="auto" w:fill="FFFFFF"/>
        </w:rPr>
        <w:t>and</w:t>
      </w:r>
      <w:proofErr w:type="spellEnd"/>
      <w:r w:rsidRPr="002F487E">
        <w:rPr>
          <w:rStyle w:val="Forte"/>
          <w:rFonts w:ascii="Arial" w:hAnsi="Arial" w:cs="Arial"/>
          <w:color w:val="222222"/>
          <w:sz w:val="24"/>
          <w:szCs w:val="24"/>
          <w:shd w:val="clear" w:color="auto" w:fill="FFFFFF"/>
        </w:rPr>
        <w:t xml:space="preserve"> </w:t>
      </w:r>
      <w:proofErr w:type="spellStart"/>
      <w:r w:rsidRPr="002F487E">
        <w:rPr>
          <w:rStyle w:val="Forte"/>
          <w:rFonts w:ascii="Arial" w:hAnsi="Arial" w:cs="Arial"/>
          <w:color w:val="222222"/>
          <w:sz w:val="24"/>
          <w:szCs w:val="24"/>
          <w:shd w:val="clear" w:color="auto" w:fill="FFFFFF"/>
        </w:rPr>
        <w:t>load</w:t>
      </w:r>
      <w:proofErr w:type="spellEnd"/>
      <w:r w:rsidRPr="002F487E">
        <w:rPr>
          <w:rStyle w:val="Forte"/>
          <w:rFonts w:ascii="Arial" w:hAnsi="Arial" w:cs="Arial"/>
          <w:color w:val="222222"/>
          <w:sz w:val="24"/>
          <w:szCs w:val="24"/>
          <w:shd w:val="clear" w:color="auto" w:fill="FFFFFF"/>
        </w:rPr>
        <w:t xml:space="preserve"> (ETL)</w:t>
      </w:r>
      <w:r w:rsidRPr="002F487E">
        <w:rPr>
          <w:rFonts w:ascii="Arial" w:hAnsi="Arial" w:cs="Arial"/>
          <w:color w:val="222222"/>
          <w:sz w:val="24"/>
          <w:szCs w:val="24"/>
          <w:shd w:val="clear" w:color="auto" w:fill="FFFFFF"/>
        </w:rPr>
        <w:t>. Disponível em: https://learn.microsoft.com/en-us/azure/architecture/data-guide/relational-data/etl. Acesso em: 11 abr. 2023.</w:t>
      </w:r>
    </w:p>
    <w:p w14:paraId="4279E470" w14:textId="77777777" w:rsidR="00FA3D6C" w:rsidRPr="002F487E" w:rsidRDefault="00FA3D6C" w:rsidP="00314964">
      <w:pPr>
        <w:spacing w:after="0" w:line="360" w:lineRule="auto"/>
        <w:rPr>
          <w:rFonts w:ascii="Arial" w:hAnsi="Arial" w:cs="Arial"/>
          <w:color w:val="222222"/>
          <w:sz w:val="24"/>
          <w:szCs w:val="24"/>
          <w:shd w:val="clear" w:color="auto" w:fill="FFFFFF"/>
        </w:rPr>
      </w:pPr>
      <w:r w:rsidRPr="002F487E">
        <w:rPr>
          <w:rFonts w:ascii="Arial" w:hAnsi="Arial" w:cs="Arial"/>
          <w:color w:val="222222"/>
          <w:sz w:val="24"/>
          <w:szCs w:val="24"/>
          <w:shd w:val="clear" w:color="auto" w:fill="FFFFFF"/>
        </w:rPr>
        <w:t>AWS. </w:t>
      </w:r>
      <w:r w:rsidRPr="002F487E">
        <w:rPr>
          <w:rStyle w:val="Forte"/>
          <w:rFonts w:ascii="Arial" w:hAnsi="Arial" w:cs="Arial"/>
          <w:color w:val="222222"/>
          <w:sz w:val="24"/>
          <w:szCs w:val="24"/>
          <w:shd w:val="clear" w:color="auto" w:fill="FFFFFF"/>
        </w:rPr>
        <w:t>O que é ETL?</w:t>
      </w:r>
      <w:r w:rsidRPr="002F487E">
        <w:rPr>
          <w:rFonts w:ascii="Arial" w:hAnsi="Arial" w:cs="Arial"/>
          <w:color w:val="222222"/>
          <w:sz w:val="24"/>
          <w:szCs w:val="24"/>
          <w:shd w:val="clear" w:color="auto" w:fill="FFFFFF"/>
        </w:rPr>
        <w:t> Disponível em: https://aws.amazon.com/pt/what-is/etl/. Acesso em: 11 abr. 2023.</w:t>
      </w:r>
    </w:p>
    <w:p w14:paraId="593D6EE2" w14:textId="77777777" w:rsidR="00FA3D6C" w:rsidRDefault="00FA3D6C" w:rsidP="00314964">
      <w:pPr>
        <w:spacing w:after="0" w:line="360" w:lineRule="auto"/>
        <w:rPr>
          <w:rFonts w:cstheme="minorHAnsi"/>
          <w:color w:val="222222"/>
          <w:sz w:val="20"/>
          <w:szCs w:val="20"/>
          <w:shd w:val="clear" w:color="auto" w:fill="FFFFFF"/>
        </w:rPr>
      </w:pPr>
    </w:p>
    <w:p w14:paraId="0000005F" w14:textId="77777777" w:rsidR="003927C0" w:rsidRDefault="003927C0" w:rsidP="00314964">
      <w:pPr>
        <w:spacing w:after="0" w:line="360" w:lineRule="auto"/>
        <w:rPr>
          <w:rFonts w:ascii="Arial" w:eastAsia="Arial" w:hAnsi="Arial" w:cs="Arial"/>
          <w:sz w:val="24"/>
          <w:szCs w:val="24"/>
        </w:rPr>
      </w:pPr>
    </w:p>
    <w:p w14:paraId="00000060" w14:textId="77777777" w:rsidR="003927C0" w:rsidRDefault="003927C0" w:rsidP="00314964">
      <w:pPr>
        <w:spacing w:after="0" w:line="360" w:lineRule="auto"/>
        <w:rPr>
          <w:rFonts w:ascii="Arial" w:eastAsia="Arial" w:hAnsi="Arial" w:cs="Arial"/>
          <w:sz w:val="24"/>
          <w:szCs w:val="24"/>
        </w:rPr>
      </w:pPr>
    </w:p>
    <w:p w14:paraId="00000061" w14:textId="77777777" w:rsidR="003927C0" w:rsidRDefault="003927C0" w:rsidP="00314964">
      <w:pPr>
        <w:spacing w:after="0" w:line="360" w:lineRule="auto"/>
        <w:jc w:val="both"/>
        <w:rPr>
          <w:rFonts w:ascii="Arial" w:eastAsia="Arial" w:hAnsi="Arial" w:cs="Arial"/>
          <w:sz w:val="24"/>
          <w:szCs w:val="24"/>
        </w:rPr>
      </w:pPr>
    </w:p>
    <w:sectPr w:rsidR="003927C0">
      <w:headerReference w:type="default" r:id="rId22"/>
      <w:footerReference w:type="default" r:id="rId23"/>
      <w:headerReference w:type="first" r:id="rId24"/>
      <w:footerReference w:type="first" r:id="rId25"/>
      <w:pgSz w:w="11906" w:h="16838"/>
      <w:pgMar w:top="1701" w:right="1134" w:bottom="1134" w:left="1701" w:header="705" w:footer="705"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Ameliara Freire" w:date="2023-04-19T20:00:00Z" w:initials="AF">
    <w:p w14:paraId="1536962C" w14:textId="77777777" w:rsidR="00516959" w:rsidRDefault="00516959" w:rsidP="003258C3">
      <w:pPr>
        <w:pStyle w:val="Textodecomentrio"/>
      </w:pPr>
      <w:r>
        <w:rPr>
          <w:rStyle w:val="Refdecomentrio"/>
        </w:rPr>
        <w:annotationRef/>
      </w:r>
      <w:r>
        <w:t>Referencia?</w:t>
      </w:r>
    </w:p>
  </w:comment>
  <w:comment w:id="25" w:author="Ameliara Freire" w:date="2023-04-19T20:01:00Z" w:initials="AF">
    <w:p w14:paraId="208F072C" w14:textId="77777777" w:rsidR="00516959" w:rsidRDefault="00516959" w:rsidP="00BF76FB">
      <w:pPr>
        <w:pStyle w:val="Textodecomentrio"/>
      </w:pPr>
      <w:r>
        <w:rPr>
          <w:rStyle w:val="Refdecomentrio"/>
        </w:rPr>
        <w:annotationRef/>
      </w:r>
      <w:r>
        <w:t>Referencia?</w:t>
      </w:r>
    </w:p>
  </w:comment>
  <w:comment w:id="26" w:author="Ameliara Freire" w:date="2023-04-19T20:01:00Z" w:initials="AF">
    <w:p w14:paraId="35B63132" w14:textId="77777777" w:rsidR="00516959" w:rsidRDefault="00516959" w:rsidP="00C82694">
      <w:pPr>
        <w:pStyle w:val="Textodecomentrio"/>
      </w:pPr>
      <w:r>
        <w:rPr>
          <w:rStyle w:val="Refdecomentrio"/>
        </w:rPr>
        <w:annotationRef/>
      </w:r>
      <w:r>
        <w:t>Referencia?</w:t>
      </w:r>
    </w:p>
  </w:comment>
  <w:comment w:id="27" w:author="Ameliara Freire" w:date="2023-04-19T20:02:00Z" w:initials="AF">
    <w:p w14:paraId="73B985E1" w14:textId="77777777" w:rsidR="00516959" w:rsidRDefault="00516959" w:rsidP="00300C7A">
      <w:pPr>
        <w:pStyle w:val="Textodecomentrio"/>
      </w:pPr>
      <w:r>
        <w:rPr>
          <w:rStyle w:val="Refdecomentrio"/>
        </w:rPr>
        <w:annotationRef/>
      </w:r>
      <w:r>
        <w:t>Como garantir?</w:t>
      </w:r>
    </w:p>
  </w:comment>
  <w:comment w:id="28" w:author="Ameliara Freire" w:date="2023-04-19T18:51:00Z" w:initials="AF">
    <w:p w14:paraId="73E30F4B" w14:textId="38096931" w:rsidR="00E90CA6" w:rsidRDefault="00E90CA6" w:rsidP="00180739">
      <w:pPr>
        <w:pStyle w:val="Textodecomentrio"/>
      </w:pPr>
      <w:r>
        <w:rPr>
          <w:rStyle w:val="Refdecomentrio"/>
        </w:rPr>
        <w:annotationRef/>
      </w:r>
      <w:r>
        <w:t>Para qual proposito?</w:t>
      </w:r>
    </w:p>
  </w:comment>
  <w:comment w:id="31" w:author="Ameliara Freire" w:date="2023-04-19T20:00:00Z" w:initials="AF">
    <w:p w14:paraId="3EA13E1E" w14:textId="77777777" w:rsidR="00516959" w:rsidRDefault="00516959" w:rsidP="00A1283C">
      <w:pPr>
        <w:pStyle w:val="Textodecomentrio"/>
      </w:pPr>
      <w:r>
        <w:rPr>
          <w:rStyle w:val="Refdecomentrio"/>
        </w:rPr>
        <w:annotationRef/>
      </w:r>
      <w:r>
        <w:t>Virá capitulo 2</w:t>
      </w:r>
    </w:p>
  </w:comment>
  <w:comment w:id="34" w:author="Ameliara Freire" w:date="2023-04-19T18:53:00Z" w:initials="AF">
    <w:p w14:paraId="580E9304" w14:textId="2ECDE3A9" w:rsidR="00F6608A" w:rsidRDefault="00F6608A" w:rsidP="002F45B0">
      <w:pPr>
        <w:pStyle w:val="Textodecomentrio"/>
      </w:pPr>
      <w:r>
        <w:rPr>
          <w:rStyle w:val="Refdecomentrio"/>
        </w:rPr>
        <w:annotationRef/>
      </w:r>
      <w:r>
        <w:t>Rever formatação de escrita direta do autor</w:t>
      </w:r>
    </w:p>
  </w:comment>
  <w:comment w:id="37" w:author="Ameliara Freire" w:date="2023-04-19T20:02:00Z" w:initials="AF">
    <w:p w14:paraId="41F9BA20" w14:textId="77777777" w:rsidR="009C1910" w:rsidRDefault="009C1910" w:rsidP="008A7A2F">
      <w:pPr>
        <w:pStyle w:val="Textodecomentrio"/>
      </w:pPr>
      <w:r>
        <w:rPr>
          <w:rStyle w:val="Refdecomentrio"/>
        </w:rPr>
        <w:annotationRef/>
      </w:r>
      <w:r>
        <w:t>Fonte?</w:t>
      </w:r>
    </w:p>
  </w:comment>
  <w:comment w:id="38" w:author="Ameliara Freire" w:date="2023-04-19T18:54:00Z" w:initials="AF">
    <w:p w14:paraId="177474F9" w14:textId="4B9CA1BC" w:rsidR="00F6608A" w:rsidRDefault="00F6608A" w:rsidP="005262C3">
      <w:pPr>
        <w:pStyle w:val="Textodecomentrio"/>
      </w:pPr>
      <w:r>
        <w:rPr>
          <w:rStyle w:val="Refdecomentrio"/>
        </w:rPr>
        <w:annotationRef/>
      </w:r>
      <w:r>
        <w:t>Corrigir formatação de fonte</w:t>
      </w:r>
    </w:p>
  </w:comment>
  <w:comment w:id="51" w:author="Ameliara Freire" w:date="2023-04-19T18:56:00Z" w:initials="AF">
    <w:p w14:paraId="2AF58636" w14:textId="77777777" w:rsidR="00F6608A" w:rsidRDefault="00F6608A" w:rsidP="00D747C5">
      <w:pPr>
        <w:pStyle w:val="Textodecomentrio"/>
      </w:pPr>
      <w:r>
        <w:rPr>
          <w:rStyle w:val="Refdecomentrio"/>
        </w:rPr>
        <w:annotationRef/>
      </w:r>
      <w:r>
        <w:t>Referencia?</w:t>
      </w:r>
    </w:p>
  </w:comment>
  <w:comment w:id="52" w:author="Ameliara Freire" w:date="2023-04-19T18:57:00Z" w:initials="AF">
    <w:p w14:paraId="4F45FC99" w14:textId="77777777" w:rsidR="00F6608A" w:rsidRDefault="00F6608A" w:rsidP="00753249">
      <w:pPr>
        <w:pStyle w:val="Textodecomentrio"/>
      </w:pPr>
      <w:r>
        <w:rPr>
          <w:rStyle w:val="Refdecomentrio"/>
        </w:rPr>
        <w:annotationRef/>
      </w:r>
      <w:r>
        <w:t>Corrigir fonte</w:t>
      </w:r>
    </w:p>
  </w:comment>
  <w:comment w:id="70" w:author="Ameliara Freire" w:date="2023-04-19T18:57:00Z" w:initials="AF">
    <w:p w14:paraId="523C3E44" w14:textId="77777777" w:rsidR="004E750A" w:rsidRDefault="004E750A" w:rsidP="001F6A3C">
      <w:pPr>
        <w:pStyle w:val="Textodecomentrio"/>
      </w:pPr>
      <w:r>
        <w:rPr>
          <w:rStyle w:val="Refdecomentrio"/>
        </w:rPr>
        <w:annotationRef/>
      </w:r>
      <w:r>
        <w:t>Corrigir fonte</w:t>
      </w:r>
    </w:p>
  </w:comment>
  <w:comment w:id="74" w:author="Ameliara Freire" w:date="2023-04-19T20:08:00Z" w:initials="AF">
    <w:p w14:paraId="18282792" w14:textId="77777777" w:rsidR="00FB36A9" w:rsidRDefault="00FB36A9" w:rsidP="00EC0C5D">
      <w:pPr>
        <w:pStyle w:val="Textodecomentrio"/>
      </w:pPr>
      <w:r>
        <w:rPr>
          <w:rStyle w:val="Refdecomentrio"/>
        </w:rPr>
        <w:annotationRef/>
      </w:r>
      <w:r>
        <w:t>Palavra em inglÊs colocar em itálico revisar TODO o documento</w:t>
      </w:r>
    </w:p>
  </w:comment>
  <w:comment w:id="80" w:author="Ameliara Freire" w:date="2023-04-19T20:08:00Z" w:initials="AF">
    <w:p w14:paraId="3B8A8285" w14:textId="77777777" w:rsidR="00FB36A9" w:rsidRDefault="00FB36A9" w:rsidP="00340042">
      <w:pPr>
        <w:pStyle w:val="Textodecomentrio"/>
      </w:pPr>
      <w:r>
        <w:rPr>
          <w:rStyle w:val="Refdecomentrio"/>
        </w:rPr>
        <w:annotationRef/>
      </w:r>
      <w:r>
        <w:t>Referencia?</w:t>
      </w:r>
    </w:p>
  </w:comment>
  <w:comment w:id="95" w:author="Ameliara Freire" w:date="2023-04-19T20:09:00Z" w:initials="AF">
    <w:p w14:paraId="021E0B15" w14:textId="77777777" w:rsidR="00FB36A9" w:rsidRDefault="00FB36A9" w:rsidP="000758BC">
      <w:pPr>
        <w:pStyle w:val="Textodecomentrio"/>
      </w:pPr>
      <w:r>
        <w:rPr>
          <w:rStyle w:val="Refdecomentrio"/>
        </w:rPr>
        <w:annotationRef/>
      </w:r>
      <w:r>
        <w:t>Fazer uma breve introdução</w:t>
      </w:r>
    </w:p>
  </w:comment>
  <w:comment w:id="96" w:author="Ameliara Freire" w:date="2023-04-19T20:09:00Z" w:initials="AF">
    <w:p w14:paraId="2FFBDF40" w14:textId="77777777" w:rsidR="00FB36A9" w:rsidRDefault="00FB36A9" w:rsidP="00300BFA">
      <w:pPr>
        <w:pStyle w:val="Textodecomentrio"/>
      </w:pPr>
      <w:r>
        <w:rPr>
          <w:rStyle w:val="Refdecomentrio"/>
        </w:rPr>
        <w:annotationRef/>
      </w:r>
      <w:r>
        <w:t>Corrigir formatação de fonte</w:t>
      </w:r>
    </w:p>
  </w:comment>
  <w:comment w:id="100" w:author="Ameliara Freire" w:date="2023-04-19T20:10:00Z" w:initials="AF">
    <w:p w14:paraId="587BC843" w14:textId="77777777" w:rsidR="00FB36A9" w:rsidRDefault="00FB36A9" w:rsidP="00945866">
      <w:pPr>
        <w:pStyle w:val="Textodecomentrio"/>
      </w:pPr>
      <w:r>
        <w:rPr>
          <w:rStyle w:val="Refdecomentrio"/>
        </w:rPr>
        <w:annotationRef/>
      </w:r>
      <w:r>
        <w:t>Referencia?</w:t>
      </w:r>
    </w:p>
  </w:comment>
  <w:comment w:id="110" w:author="Ameliara Freire" w:date="2023-04-19T20:11:00Z" w:initials="AF">
    <w:p w14:paraId="48C773FF" w14:textId="77777777" w:rsidR="001855EB" w:rsidRDefault="001855EB" w:rsidP="008C3242">
      <w:pPr>
        <w:pStyle w:val="Textodecomentrio"/>
      </w:pPr>
      <w:r>
        <w:rPr>
          <w:rStyle w:val="Refdecomentrio"/>
        </w:rPr>
        <w:annotationRef/>
      </w:r>
      <w:r>
        <w:t>Corrigir formatação da fonte</w:t>
      </w:r>
    </w:p>
  </w:comment>
  <w:comment w:id="114" w:author="Ameliara Freire" w:date="2023-04-19T19:14:00Z" w:initials="AF">
    <w:p w14:paraId="64A4EB80" w14:textId="632C07FA" w:rsidR="00B06B76" w:rsidRDefault="00B06B76" w:rsidP="00FB7484">
      <w:pPr>
        <w:pStyle w:val="Textodecomentrio"/>
      </w:pPr>
      <w:r>
        <w:rPr>
          <w:rStyle w:val="Refdecomentrio"/>
        </w:rPr>
        <w:annotationRef/>
      </w:r>
      <w:r>
        <w:t>Uma breve descrição/introdução</w:t>
      </w:r>
    </w:p>
  </w:comment>
  <w:comment w:id="117" w:author="Ameliara Freire" w:date="2023-04-19T19:14:00Z" w:initials="AF">
    <w:p w14:paraId="58D88219" w14:textId="77777777" w:rsidR="00B06B76" w:rsidRDefault="00B06B76" w:rsidP="00072D43">
      <w:pPr>
        <w:pStyle w:val="Textodecomentrio"/>
      </w:pPr>
      <w:r>
        <w:rPr>
          <w:rStyle w:val="Refdecomentrio"/>
        </w:rPr>
        <w:annotationRef/>
      </w:r>
      <w:r>
        <w:t>REFERENCIA?</w:t>
      </w:r>
    </w:p>
  </w:comment>
  <w:comment w:id="118" w:author="Ameliara Freire" w:date="2023-04-19T19:14:00Z" w:initials="AF">
    <w:p w14:paraId="09F73426" w14:textId="77777777" w:rsidR="00B06B76" w:rsidRDefault="00B06B76" w:rsidP="00CD70C7">
      <w:pPr>
        <w:pStyle w:val="Textodecomentrio"/>
      </w:pPr>
      <w:r>
        <w:rPr>
          <w:rStyle w:val="Refdecomentrio"/>
        </w:rPr>
        <w:annotationRef/>
      </w:r>
      <w:r>
        <w:t>Referencia?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36962C" w15:done="1"/>
  <w15:commentEx w15:paraId="208F072C" w15:done="1"/>
  <w15:commentEx w15:paraId="35B63132" w15:done="1"/>
  <w15:commentEx w15:paraId="73B985E1" w15:done="1"/>
  <w15:commentEx w15:paraId="73E30F4B" w15:done="1"/>
  <w15:commentEx w15:paraId="3EA13E1E" w15:done="1"/>
  <w15:commentEx w15:paraId="580E9304" w15:done="1"/>
  <w15:commentEx w15:paraId="41F9BA20" w15:done="1"/>
  <w15:commentEx w15:paraId="177474F9" w15:done="1"/>
  <w15:commentEx w15:paraId="2AF58636" w15:done="0"/>
  <w15:commentEx w15:paraId="4F45FC99" w15:done="1"/>
  <w15:commentEx w15:paraId="523C3E44" w15:done="0"/>
  <w15:commentEx w15:paraId="18282792" w15:done="1"/>
  <w15:commentEx w15:paraId="3B8A8285" w15:done="1"/>
  <w15:commentEx w15:paraId="021E0B15" w15:done="1"/>
  <w15:commentEx w15:paraId="2FFBDF40" w15:done="1"/>
  <w15:commentEx w15:paraId="587BC843" w15:done="1"/>
  <w15:commentEx w15:paraId="48C773FF" w15:done="1"/>
  <w15:commentEx w15:paraId="64A4EB80" w15:done="1"/>
  <w15:commentEx w15:paraId="58D88219" w15:done="1"/>
  <w15:commentEx w15:paraId="09F7342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AC6FA" w16cex:dateUtc="2023-04-19T23:00:00Z"/>
  <w16cex:commentExtensible w16cex:durableId="27EAC70B" w16cex:dateUtc="2023-04-19T23:01:00Z"/>
  <w16cex:commentExtensible w16cex:durableId="27EAC714" w16cex:dateUtc="2023-04-19T23:01:00Z"/>
  <w16cex:commentExtensible w16cex:durableId="27EAC740" w16cex:dateUtc="2023-04-19T23:02:00Z"/>
  <w16cex:commentExtensible w16cex:durableId="27EAB6B8" w16cex:dateUtc="2023-04-19T21:51:00Z"/>
  <w16cex:commentExtensible w16cex:durableId="27EAC6EA" w16cex:dateUtc="2023-04-19T23:00:00Z"/>
  <w16cex:commentExtensible w16cex:durableId="27EAB727" w16cex:dateUtc="2023-04-19T21:53:00Z"/>
  <w16cex:commentExtensible w16cex:durableId="27EAC75F" w16cex:dateUtc="2023-04-19T23:02:00Z"/>
  <w16cex:commentExtensible w16cex:durableId="27EAB75E" w16cex:dateUtc="2023-04-19T21:54:00Z"/>
  <w16cex:commentExtensible w16cex:durableId="27EAB7EF" w16cex:dateUtc="2023-04-19T21:56:00Z"/>
  <w16cex:commentExtensible w16cex:durableId="27EAB7FE" w16cex:dateUtc="2023-04-19T21:57:00Z"/>
  <w16cex:commentExtensible w16cex:durableId="27EAB835" w16cex:dateUtc="2023-04-19T21:57:00Z"/>
  <w16cex:commentExtensible w16cex:durableId="27EAC8AA" w16cex:dateUtc="2023-04-19T23:08:00Z"/>
  <w16cex:commentExtensible w16cex:durableId="27EAC8D1" w16cex:dateUtc="2023-04-19T23:08:00Z"/>
  <w16cex:commentExtensible w16cex:durableId="27EAC8FE" w16cex:dateUtc="2023-04-19T23:09:00Z"/>
  <w16cex:commentExtensible w16cex:durableId="27EAC90D" w16cex:dateUtc="2023-04-19T23:09:00Z"/>
  <w16cex:commentExtensible w16cex:durableId="27EAC93B" w16cex:dateUtc="2023-04-19T23:10:00Z"/>
  <w16cex:commentExtensible w16cex:durableId="27EAC97C" w16cex:dateUtc="2023-04-19T23:11:00Z"/>
  <w16cex:commentExtensible w16cex:durableId="27EABBFE" w16cex:dateUtc="2023-04-19T22:14:00Z"/>
  <w16cex:commentExtensible w16cex:durableId="27EABC0F" w16cex:dateUtc="2023-04-19T22:14:00Z"/>
  <w16cex:commentExtensible w16cex:durableId="27EABC32" w16cex:dateUtc="2023-04-19T2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36962C" w16cid:durableId="27EAC6FA"/>
  <w16cid:commentId w16cid:paraId="208F072C" w16cid:durableId="27EAC70B"/>
  <w16cid:commentId w16cid:paraId="35B63132" w16cid:durableId="27EAC714"/>
  <w16cid:commentId w16cid:paraId="73B985E1" w16cid:durableId="27EAC740"/>
  <w16cid:commentId w16cid:paraId="73E30F4B" w16cid:durableId="27EAB6B8"/>
  <w16cid:commentId w16cid:paraId="3EA13E1E" w16cid:durableId="27EAC6EA"/>
  <w16cid:commentId w16cid:paraId="580E9304" w16cid:durableId="27EAB727"/>
  <w16cid:commentId w16cid:paraId="41F9BA20" w16cid:durableId="27EAC75F"/>
  <w16cid:commentId w16cid:paraId="177474F9" w16cid:durableId="27EAB75E"/>
  <w16cid:commentId w16cid:paraId="2AF58636" w16cid:durableId="27EAB7EF"/>
  <w16cid:commentId w16cid:paraId="4F45FC99" w16cid:durableId="27EAB7FE"/>
  <w16cid:commentId w16cid:paraId="523C3E44" w16cid:durableId="27EAB835"/>
  <w16cid:commentId w16cid:paraId="18282792" w16cid:durableId="27EAC8AA"/>
  <w16cid:commentId w16cid:paraId="3B8A8285" w16cid:durableId="27EAC8D1"/>
  <w16cid:commentId w16cid:paraId="021E0B15" w16cid:durableId="27EAC8FE"/>
  <w16cid:commentId w16cid:paraId="2FFBDF40" w16cid:durableId="27EAC90D"/>
  <w16cid:commentId w16cid:paraId="587BC843" w16cid:durableId="27EAC93B"/>
  <w16cid:commentId w16cid:paraId="48C773FF" w16cid:durableId="27EAC97C"/>
  <w16cid:commentId w16cid:paraId="64A4EB80" w16cid:durableId="27EABBFE"/>
  <w16cid:commentId w16cid:paraId="58D88219" w16cid:durableId="27EABC0F"/>
  <w16cid:commentId w16cid:paraId="09F73426" w16cid:durableId="27EABC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DDE78" w14:textId="77777777" w:rsidR="00424F7F" w:rsidRDefault="00424F7F">
      <w:pPr>
        <w:spacing w:after="0" w:line="240" w:lineRule="auto"/>
      </w:pPr>
      <w:r>
        <w:separator/>
      </w:r>
    </w:p>
  </w:endnote>
  <w:endnote w:type="continuationSeparator" w:id="0">
    <w:p w14:paraId="0F819603" w14:textId="77777777" w:rsidR="00424F7F" w:rsidRDefault="00424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3927C0" w:rsidRDefault="003927C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4" w14:textId="77777777" w:rsidR="003927C0" w:rsidRDefault="003927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036DD" w14:textId="77777777" w:rsidR="00424F7F" w:rsidRDefault="00424F7F">
      <w:pPr>
        <w:spacing w:after="0" w:line="240" w:lineRule="auto"/>
      </w:pPr>
      <w:r>
        <w:separator/>
      </w:r>
    </w:p>
  </w:footnote>
  <w:footnote w:type="continuationSeparator" w:id="0">
    <w:p w14:paraId="444C1C8A" w14:textId="77777777" w:rsidR="00424F7F" w:rsidRDefault="00424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3" w14:textId="5398C5A7" w:rsidR="003927C0" w:rsidRDefault="00000000">
    <w:pPr>
      <w:jc w:val="right"/>
    </w:pPr>
    <w:r>
      <w:fldChar w:fldCharType="begin"/>
    </w:r>
    <w:r>
      <w:instrText>PAGE</w:instrText>
    </w:r>
    <w:r>
      <w:fldChar w:fldCharType="separate"/>
    </w:r>
    <w:r w:rsidR="000422B3">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2" w14:textId="77777777" w:rsidR="003927C0" w:rsidRDefault="003927C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DD4"/>
    <w:multiLevelType w:val="multilevel"/>
    <w:tmpl w:val="3AC28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A5A2C"/>
    <w:multiLevelType w:val="hybridMultilevel"/>
    <w:tmpl w:val="46F810B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1FCD2364"/>
    <w:multiLevelType w:val="multilevel"/>
    <w:tmpl w:val="CB42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923DD"/>
    <w:multiLevelType w:val="multilevel"/>
    <w:tmpl w:val="F8FA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364C3"/>
    <w:multiLevelType w:val="multilevel"/>
    <w:tmpl w:val="95CC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1461E2"/>
    <w:multiLevelType w:val="multilevel"/>
    <w:tmpl w:val="BCB0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2426C"/>
    <w:multiLevelType w:val="hybridMultilevel"/>
    <w:tmpl w:val="C23ACAB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15:restartNumberingAfterBreak="0">
    <w:nsid w:val="50051912"/>
    <w:multiLevelType w:val="multilevel"/>
    <w:tmpl w:val="DBA4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FB6FB0"/>
    <w:multiLevelType w:val="multilevel"/>
    <w:tmpl w:val="F9E6A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3A413C"/>
    <w:multiLevelType w:val="hybridMultilevel"/>
    <w:tmpl w:val="BFA24E9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15:restartNumberingAfterBreak="0">
    <w:nsid w:val="679470AA"/>
    <w:multiLevelType w:val="multilevel"/>
    <w:tmpl w:val="E272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992448"/>
    <w:multiLevelType w:val="multilevel"/>
    <w:tmpl w:val="3F78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A22BB0"/>
    <w:multiLevelType w:val="multilevel"/>
    <w:tmpl w:val="5F92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2953B2"/>
    <w:multiLevelType w:val="hybridMultilevel"/>
    <w:tmpl w:val="33CCA5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27608237">
    <w:abstractNumId w:val="5"/>
  </w:num>
  <w:num w:numId="2" w16cid:durableId="386606948">
    <w:abstractNumId w:val="10"/>
  </w:num>
  <w:num w:numId="3" w16cid:durableId="1329745542">
    <w:abstractNumId w:val="7"/>
  </w:num>
  <w:num w:numId="4" w16cid:durableId="250161357">
    <w:abstractNumId w:val="0"/>
  </w:num>
  <w:num w:numId="5" w16cid:durableId="1748191464">
    <w:abstractNumId w:val="8"/>
  </w:num>
  <w:num w:numId="6" w16cid:durableId="971713169">
    <w:abstractNumId w:val="12"/>
  </w:num>
  <w:num w:numId="7" w16cid:durableId="1922913212">
    <w:abstractNumId w:val="11"/>
  </w:num>
  <w:num w:numId="8" w16cid:durableId="705257567">
    <w:abstractNumId w:val="2"/>
  </w:num>
  <w:num w:numId="9" w16cid:durableId="1583686419">
    <w:abstractNumId w:val="3"/>
  </w:num>
  <w:num w:numId="10" w16cid:durableId="1295913888">
    <w:abstractNumId w:val="1"/>
  </w:num>
  <w:num w:numId="11" w16cid:durableId="218443817">
    <w:abstractNumId w:val="9"/>
  </w:num>
  <w:num w:numId="12" w16cid:durableId="1014305931">
    <w:abstractNumId w:val="4"/>
  </w:num>
  <w:num w:numId="13" w16cid:durableId="735738437">
    <w:abstractNumId w:val="13"/>
  </w:num>
  <w:num w:numId="14" w16cid:durableId="128196196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eliara Freire">
    <w15:presenceInfo w15:providerId="None" w15:userId="Ameliara Frei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7C0"/>
    <w:rsid w:val="000422B3"/>
    <w:rsid w:val="00062D08"/>
    <w:rsid w:val="000D01B6"/>
    <w:rsid w:val="001279E0"/>
    <w:rsid w:val="001855EB"/>
    <w:rsid w:val="001F342E"/>
    <w:rsid w:val="00255353"/>
    <w:rsid w:val="002839AB"/>
    <w:rsid w:val="002C2061"/>
    <w:rsid w:val="002C7F1C"/>
    <w:rsid w:val="002E659C"/>
    <w:rsid w:val="00314964"/>
    <w:rsid w:val="003653C9"/>
    <w:rsid w:val="003927C0"/>
    <w:rsid w:val="00424F7F"/>
    <w:rsid w:val="004E750A"/>
    <w:rsid w:val="00516959"/>
    <w:rsid w:val="005323B5"/>
    <w:rsid w:val="0057204E"/>
    <w:rsid w:val="005966AD"/>
    <w:rsid w:val="005F1422"/>
    <w:rsid w:val="00647F6F"/>
    <w:rsid w:val="00783947"/>
    <w:rsid w:val="00795CFB"/>
    <w:rsid w:val="008F0958"/>
    <w:rsid w:val="009412E6"/>
    <w:rsid w:val="00955615"/>
    <w:rsid w:val="009C1910"/>
    <w:rsid w:val="009E5B14"/>
    <w:rsid w:val="00A923DC"/>
    <w:rsid w:val="00AF7E2C"/>
    <w:rsid w:val="00B06B76"/>
    <w:rsid w:val="00B07CE8"/>
    <w:rsid w:val="00B57A92"/>
    <w:rsid w:val="00B76701"/>
    <w:rsid w:val="00B864B6"/>
    <w:rsid w:val="00B9326C"/>
    <w:rsid w:val="00BB462F"/>
    <w:rsid w:val="00C46335"/>
    <w:rsid w:val="00C6363A"/>
    <w:rsid w:val="00D64723"/>
    <w:rsid w:val="00E63A13"/>
    <w:rsid w:val="00E8016E"/>
    <w:rsid w:val="00E90CA6"/>
    <w:rsid w:val="00F134C8"/>
    <w:rsid w:val="00F36F83"/>
    <w:rsid w:val="00F6608A"/>
    <w:rsid w:val="00F76470"/>
    <w:rsid w:val="00FA2BE7"/>
    <w:rsid w:val="00FA3D6C"/>
    <w:rsid w:val="00FB36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37A9"/>
  <w15:docId w15:val="{21F4B21C-0574-4BDB-BF30-480F7898A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0D01B6"/>
    <w:pPr>
      <w:ind w:left="720"/>
      <w:contextualSpacing/>
    </w:pPr>
  </w:style>
  <w:style w:type="paragraph" w:customStyle="1" w:styleId="Default">
    <w:name w:val="Default"/>
    <w:rsid w:val="001279E0"/>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styleId="Hyperlink">
    <w:name w:val="Hyperlink"/>
    <w:basedOn w:val="Fontepargpadro"/>
    <w:uiPriority w:val="99"/>
    <w:unhideWhenUsed/>
    <w:rsid w:val="001279E0"/>
    <w:rPr>
      <w:color w:val="0000FF" w:themeColor="hyperlink"/>
      <w:u w:val="single"/>
    </w:rPr>
  </w:style>
  <w:style w:type="paragraph" w:styleId="NormalWeb">
    <w:name w:val="Normal (Web)"/>
    <w:basedOn w:val="Normal"/>
    <w:uiPriority w:val="99"/>
    <w:unhideWhenUsed/>
    <w:rsid w:val="00F764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783947"/>
  </w:style>
  <w:style w:type="character" w:styleId="Forte">
    <w:name w:val="Strong"/>
    <w:basedOn w:val="Fontepargpadro"/>
    <w:uiPriority w:val="22"/>
    <w:qFormat/>
    <w:rsid w:val="00FA3D6C"/>
    <w:rPr>
      <w:b/>
      <w:bCs/>
    </w:rPr>
  </w:style>
  <w:style w:type="paragraph" w:styleId="Reviso">
    <w:name w:val="Revision"/>
    <w:hidden/>
    <w:uiPriority w:val="99"/>
    <w:semiHidden/>
    <w:rsid w:val="00E90CA6"/>
    <w:pPr>
      <w:spacing w:after="0" w:line="240" w:lineRule="auto"/>
    </w:pPr>
  </w:style>
  <w:style w:type="character" w:styleId="Refdecomentrio">
    <w:name w:val="annotation reference"/>
    <w:basedOn w:val="Fontepargpadro"/>
    <w:uiPriority w:val="99"/>
    <w:semiHidden/>
    <w:unhideWhenUsed/>
    <w:rsid w:val="00E90CA6"/>
    <w:rPr>
      <w:sz w:val="16"/>
      <w:szCs w:val="16"/>
    </w:rPr>
  </w:style>
  <w:style w:type="paragraph" w:styleId="Textodecomentrio">
    <w:name w:val="annotation text"/>
    <w:basedOn w:val="Normal"/>
    <w:link w:val="TextodecomentrioChar"/>
    <w:uiPriority w:val="99"/>
    <w:unhideWhenUsed/>
    <w:rsid w:val="00E90CA6"/>
    <w:pPr>
      <w:spacing w:line="240" w:lineRule="auto"/>
    </w:pPr>
    <w:rPr>
      <w:sz w:val="20"/>
      <w:szCs w:val="20"/>
    </w:rPr>
  </w:style>
  <w:style w:type="character" w:customStyle="1" w:styleId="TextodecomentrioChar">
    <w:name w:val="Texto de comentário Char"/>
    <w:basedOn w:val="Fontepargpadro"/>
    <w:link w:val="Textodecomentrio"/>
    <w:uiPriority w:val="99"/>
    <w:rsid w:val="00E90CA6"/>
    <w:rPr>
      <w:sz w:val="20"/>
      <w:szCs w:val="20"/>
    </w:rPr>
  </w:style>
  <w:style w:type="paragraph" w:styleId="Assuntodocomentrio">
    <w:name w:val="annotation subject"/>
    <w:basedOn w:val="Textodecomentrio"/>
    <w:next w:val="Textodecomentrio"/>
    <w:link w:val="AssuntodocomentrioChar"/>
    <w:uiPriority w:val="99"/>
    <w:semiHidden/>
    <w:unhideWhenUsed/>
    <w:rsid w:val="00E90CA6"/>
    <w:rPr>
      <w:b/>
      <w:bCs/>
    </w:rPr>
  </w:style>
  <w:style w:type="character" w:customStyle="1" w:styleId="AssuntodocomentrioChar">
    <w:name w:val="Assunto do comentário Char"/>
    <w:basedOn w:val="TextodecomentrioChar"/>
    <w:link w:val="Assuntodocomentrio"/>
    <w:uiPriority w:val="99"/>
    <w:semiHidden/>
    <w:rsid w:val="00E90C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jpeg"/><Relationship Id="rId18" Type="http://schemas.openxmlformats.org/officeDocument/2006/relationships/hyperlink" Target="https://learn.microsoft.com/en-us/azure/architecture/data-guide/relational-data/et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dx.doi.org/10.36311/1981-1640.2019.v13n1.06.p56" TargetMode="External"/><Relationship Id="rId7" Type="http://schemas.openxmlformats.org/officeDocument/2006/relationships/comments" Target="comments.xml"/><Relationship Id="rId12" Type="http://schemas.openxmlformats.org/officeDocument/2006/relationships/hyperlink" Target="https://www.analyticsvidhya.com/blog/2021/05/what-is-big-data-introduction-uses-and-applications/" TargetMode="Externa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aws.amazon.com/pt/big-data/datalakes-and-analytics/what-is-a-data-lake/" TargetMode="External"/><Relationship Id="rId20" Type="http://schemas.openxmlformats.org/officeDocument/2006/relationships/hyperlink" Target="https://learn.microsoft.com/en-us/azure/architecture/data-guide/relational-data/et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1.xml"/><Relationship Id="rId28"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5.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astera.com/pt/tipo/blog/defini%C3%A7%C3%A3o-de-data-warehouse/" TargetMode="External"/><Relationship Id="rId22" Type="http://schemas.openxmlformats.org/officeDocument/2006/relationships/header" Target="header1.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22</Pages>
  <Words>4140</Words>
  <Characters>22359</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Adson Barbosa De Souza</cp:lastModifiedBy>
  <cp:revision>19</cp:revision>
  <dcterms:created xsi:type="dcterms:W3CDTF">2023-04-19T21:49:00Z</dcterms:created>
  <dcterms:modified xsi:type="dcterms:W3CDTF">2023-04-26T14:54:00Z</dcterms:modified>
</cp:coreProperties>
</file>